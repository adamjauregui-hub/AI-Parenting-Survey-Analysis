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4F8" w:rsidRDefault="001623EC">
      <w:pPr>
        <w:pStyle w:val="Title"/>
      </w:pPr>
      <w:r>
        <w:t>AI Parenting Survey (Text)</w:t>
      </w:r>
    </w:p>
    <w:p w:rsidR="005164F8" w:rsidRDefault="00161F3E">
      <w:pPr>
        <w:pStyle w:val="Author"/>
      </w:pPr>
      <w:r>
        <w:t xml:space="preserve">Jill Glassman &amp; </w:t>
      </w:r>
      <w:r w:rsidR="001623EC">
        <w:t>Adam Jauregui</w:t>
      </w:r>
    </w:p>
    <w:p w:rsidR="005164F8" w:rsidRDefault="00781362">
      <w:pPr>
        <w:pStyle w:val="Date"/>
      </w:pPr>
      <w:r>
        <w:t>8</w:t>
      </w:r>
      <w:r w:rsidR="001623EC">
        <w:t>/</w:t>
      </w:r>
      <w:r w:rsidR="00D911ED">
        <w:t>12</w:t>
      </w:r>
      <w:r w:rsidR="001623EC">
        <w:t>/2019</w:t>
      </w:r>
    </w:p>
    <w:p w:rsidR="00B7621A" w:rsidRPr="008475D1" w:rsidRDefault="00B7621A" w:rsidP="00033925">
      <w:r w:rsidRPr="008475D1">
        <w:t>Started with n=</w:t>
      </w:r>
      <w:r w:rsidRPr="00B7621A">
        <w:t>3</w:t>
      </w:r>
      <w:r>
        <w:t>58</w:t>
      </w:r>
      <w:r w:rsidRPr="008475D1">
        <w:t xml:space="preserve"> survey observations in downloaded Qualtrics file after Turkprime ended recruitment on xx/xx/xx</w:t>
      </w:r>
    </w:p>
    <w:p w:rsidR="00B7621A" w:rsidRPr="008475D1" w:rsidRDefault="00B7621A" w:rsidP="00B7621A">
      <w:pPr>
        <w:numPr>
          <w:ilvl w:val="0"/>
          <w:numId w:val="3"/>
        </w:numPr>
        <w:spacing w:after="160" w:line="259" w:lineRule="auto"/>
        <w:contextualSpacing/>
      </w:pPr>
      <w:r w:rsidRPr="008475D1">
        <w:t xml:space="preserve">Subset out non-consenters (n= </w:t>
      </w:r>
      <w:r>
        <w:t>338</w:t>
      </w:r>
      <w:r w:rsidRPr="008475D1">
        <w:t>)</w:t>
      </w:r>
    </w:p>
    <w:p w:rsidR="00B7621A" w:rsidRPr="008475D1" w:rsidRDefault="00B7621A" w:rsidP="00B7621A">
      <w:pPr>
        <w:numPr>
          <w:ilvl w:val="0"/>
          <w:numId w:val="3"/>
        </w:numPr>
        <w:spacing w:after="160" w:line="259" w:lineRule="auto"/>
        <w:contextualSpacing/>
      </w:pPr>
      <w:r w:rsidRPr="008475D1">
        <w:t xml:space="preserve">Delete test observations (“test” or “turkprime” entered in any fields) (n= </w:t>
      </w:r>
      <w:r>
        <w:t>335</w:t>
      </w:r>
      <w:r w:rsidRPr="008475D1">
        <w:t>)</w:t>
      </w:r>
    </w:p>
    <w:p w:rsidR="00B7621A" w:rsidRPr="008475D1" w:rsidRDefault="00B7621A" w:rsidP="00B7621A">
      <w:pPr>
        <w:numPr>
          <w:ilvl w:val="0"/>
          <w:numId w:val="3"/>
        </w:numPr>
        <w:spacing w:after="160" w:line="259" w:lineRule="auto"/>
        <w:contextualSpacing/>
      </w:pPr>
      <w:r w:rsidRPr="008475D1">
        <w:t>Delete observation</w:t>
      </w:r>
      <w:r w:rsidR="00033925">
        <w:t>s if youngest child age &gt;5 (n=</w:t>
      </w:r>
      <w:r>
        <w:t>29</w:t>
      </w:r>
      <w:r w:rsidRPr="008475D1">
        <w:t>); n=306 remaining</w:t>
      </w:r>
    </w:p>
    <w:p w:rsidR="00AA0060" w:rsidRDefault="00B7621A" w:rsidP="00AA0060">
      <w:pPr>
        <w:numPr>
          <w:ilvl w:val="0"/>
          <w:numId w:val="3"/>
        </w:numPr>
        <w:spacing w:after="160" w:line="259" w:lineRule="auto"/>
        <w:contextualSpacing/>
      </w:pPr>
      <w:r w:rsidRPr="008475D1">
        <w:t>Delete observations if duration</w:t>
      </w:r>
      <w:r w:rsidR="00033925">
        <w:t xml:space="preserve"> </w:t>
      </w:r>
      <w:r w:rsidR="00033925" w:rsidRPr="00AA0060">
        <w:rPr>
          <w:u w:val="single"/>
        </w:rPr>
        <w:t>&lt;</w:t>
      </w:r>
      <w:r w:rsidR="00033925" w:rsidRPr="00033925">
        <w:t xml:space="preserve"> </w:t>
      </w:r>
      <w:r w:rsidRPr="008475D1">
        <w:t>140sec (n=2</w:t>
      </w:r>
      <w:r>
        <w:t>3</w:t>
      </w:r>
      <w:r w:rsidRPr="008475D1">
        <w:t>); n=28</w:t>
      </w:r>
      <w:r>
        <w:t>3</w:t>
      </w:r>
    </w:p>
    <w:p w:rsidR="00AA0060" w:rsidRPr="008475D1" w:rsidRDefault="00B7621A" w:rsidP="00AA0060">
      <w:pPr>
        <w:numPr>
          <w:ilvl w:val="1"/>
          <w:numId w:val="3"/>
        </w:numPr>
        <w:spacing w:after="160" w:line="259" w:lineRule="auto"/>
        <w:contextualSpacing/>
      </w:pPr>
      <w:r w:rsidRPr="008475D1">
        <w:t xml:space="preserve">Mean duration = </w:t>
      </w:r>
      <w:r w:rsidR="005E3EB5">
        <w:t xml:space="preserve">508, </w:t>
      </w:r>
      <w:r w:rsidRPr="008475D1">
        <w:t xml:space="preserve">s.d. duration = </w:t>
      </w:r>
      <w:r>
        <w:t>45</w:t>
      </w:r>
      <w:r w:rsidR="005E3EB5">
        <w:t>7 (</w:t>
      </w:r>
      <w:r w:rsidR="001D143F">
        <w:t xml:space="preserve">both </w:t>
      </w:r>
      <w:r w:rsidR="005E3EB5">
        <w:t>not including duration=50k sec)</w:t>
      </w:r>
      <w:r>
        <w:t xml:space="preserve">; median = 379 </w:t>
      </w:r>
    </w:p>
    <w:tbl>
      <w:tblPr>
        <w:tblStyle w:val="Table"/>
        <w:tblW w:w="5399" w:type="pct"/>
        <w:tblLook w:val="07E0" w:firstRow="1" w:lastRow="1" w:firstColumn="1" w:lastColumn="1" w:noHBand="1" w:noVBand="1"/>
      </w:tblPr>
      <w:tblGrid>
        <w:gridCol w:w="3782"/>
        <w:gridCol w:w="2879"/>
        <w:gridCol w:w="1978"/>
        <w:gridCol w:w="3023"/>
      </w:tblGrid>
      <w:tr w:rsidR="00202B3C" w:rsidTr="00202B3C">
        <w:tc>
          <w:tcPr>
            <w:tcW w:w="1621" w:type="pct"/>
            <w:vAlign w:val="bottom"/>
          </w:tcPr>
          <w:p w:rsidR="00202B3C" w:rsidRPr="00AA0060" w:rsidRDefault="00202B3C">
            <w:pPr>
              <w:pStyle w:val="Compact"/>
              <w:rPr>
                <w:u w:val="single"/>
              </w:rPr>
            </w:pPr>
            <w:r w:rsidRPr="00AA0060">
              <w:rPr>
                <w:u w:val="single"/>
              </w:rPr>
              <w:t>Variable</w:t>
            </w:r>
          </w:p>
        </w:tc>
        <w:tc>
          <w:tcPr>
            <w:tcW w:w="1234" w:type="pct"/>
            <w:vAlign w:val="bottom"/>
          </w:tcPr>
          <w:p w:rsidR="00202B3C" w:rsidRPr="00AA0060" w:rsidRDefault="00202B3C">
            <w:pPr>
              <w:pStyle w:val="Compact"/>
              <w:rPr>
                <w:u w:val="single"/>
              </w:rPr>
            </w:pPr>
            <w:r w:rsidRPr="00AA0060">
              <w:rPr>
                <w:u w:val="single"/>
              </w:rPr>
              <w:t>Stats / Values</w:t>
            </w:r>
          </w:p>
        </w:tc>
        <w:tc>
          <w:tcPr>
            <w:tcW w:w="848" w:type="pct"/>
            <w:vAlign w:val="bottom"/>
          </w:tcPr>
          <w:p w:rsidR="00202B3C" w:rsidRPr="00AA0060" w:rsidRDefault="00202B3C">
            <w:pPr>
              <w:pStyle w:val="Compact"/>
              <w:rPr>
                <w:u w:val="single"/>
              </w:rPr>
            </w:pPr>
            <w:r w:rsidRPr="00AA0060">
              <w:rPr>
                <w:u w:val="single"/>
              </w:rPr>
              <w:t>Freqs (% of Valid)</w:t>
            </w:r>
          </w:p>
        </w:tc>
        <w:tc>
          <w:tcPr>
            <w:tcW w:w="1296" w:type="pct"/>
            <w:vAlign w:val="bottom"/>
          </w:tcPr>
          <w:p w:rsidR="00202B3C" w:rsidRPr="00AA0060" w:rsidRDefault="00202B3C">
            <w:pPr>
              <w:pStyle w:val="Compact"/>
              <w:rPr>
                <w:u w:val="single"/>
              </w:rPr>
            </w:pPr>
            <w:r w:rsidRPr="00AA0060">
              <w:rPr>
                <w:u w:val="single"/>
              </w:rPr>
              <w:t>Graph</w:t>
            </w:r>
          </w:p>
        </w:tc>
      </w:tr>
      <w:tr w:rsidR="00202B3C" w:rsidTr="00202B3C">
        <w:tc>
          <w:tcPr>
            <w:tcW w:w="1621" w:type="pct"/>
          </w:tcPr>
          <w:p w:rsidR="00202B3C" w:rsidRDefault="00202B3C">
            <w:pPr>
              <w:pStyle w:val="Compact"/>
            </w:pPr>
            <w:r>
              <w:t>Duration(Seconds)</w:t>
            </w:r>
            <w:r>
              <w:br/>
            </w:r>
          </w:p>
        </w:tc>
        <w:tc>
          <w:tcPr>
            <w:tcW w:w="1234" w:type="pct"/>
          </w:tcPr>
          <w:p w:rsidR="00202B3C" w:rsidRDefault="00202B3C">
            <w:pPr>
              <w:pStyle w:val="Compact"/>
            </w:pPr>
            <w:r>
              <w:t>Mean (sd) : 684 (3000.7)</w:t>
            </w:r>
            <w:r>
              <w:br/>
              <w:t>min &lt; med &lt; max:</w:t>
            </w:r>
            <w:r>
              <w:br/>
              <w:t>145 &lt; 379 &lt; 50402</w:t>
            </w:r>
            <w:r>
              <w:br/>
              <w:t>IQR (CV) : 337 (4.4)</w:t>
            </w:r>
          </w:p>
        </w:tc>
        <w:tc>
          <w:tcPr>
            <w:tcW w:w="848" w:type="pct"/>
          </w:tcPr>
          <w:p w:rsidR="00202B3C" w:rsidRDefault="00202B3C">
            <w:pPr>
              <w:pStyle w:val="Compact"/>
            </w:pPr>
            <w:r>
              <w:t>229 distinct values</w:t>
            </w:r>
          </w:p>
        </w:tc>
        <w:tc>
          <w:tcPr>
            <w:tcW w:w="1296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28FE1DBB" wp14:editId="37C74CC0">
                  <wp:extent cx="1473200" cy="1066800"/>
                  <wp:effectExtent l="0" t="0" r="0" b="0"/>
                  <wp:docPr id="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7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0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621" w:type="pct"/>
          </w:tcPr>
          <w:p w:rsidR="00202B3C" w:rsidRDefault="00202B3C" w:rsidP="00033925">
            <w:pPr>
              <w:pStyle w:val="Compact"/>
            </w:pPr>
            <w:r>
              <w:t xml:space="preserve">UserLanguage </w:t>
            </w:r>
            <w:r>
              <w:br/>
            </w:r>
          </w:p>
        </w:tc>
        <w:tc>
          <w:tcPr>
            <w:tcW w:w="1234" w:type="pct"/>
          </w:tcPr>
          <w:p w:rsidR="00202B3C" w:rsidRDefault="00202B3C">
            <w:pPr>
              <w:pStyle w:val="Compact"/>
            </w:pPr>
            <w:r>
              <w:t>1. EN</w:t>
            </w:r>
            <w:r>
              <w:br/>
              <w:t>2. ES</w:t>
            </w:r>
            <w:r>
              <w:br/>
              <w:t>3. ES-ES</w:t>
            </w:r>
            <w:r>
              <w:br/>
              <w:t>4. JA</w:t>
            </w:r>
          </w:p>
        </w:tc>
        <w:tc>
          <w:tcPr>
            <w:tcW w:w="848" w:type="pct"/>
          </w:tcPr>
          <w:p w:rsidR="00202B3C" w:rsidRDefault="00202B3C">
            <w:pPr>
              <w:pStyle w:val="Compact"/>
            </w:pPr>
            <w:r>
              <w:t>250 (88.3%)</w:t>
            </w:r>
            <w:r>
              <w:br/>
              <w:t>23 (8.1%)</w:t>
            </w:r>
            <w:r>
              <w:br/>
              <w:t>9 (3.2%)</w:t>
            </w:r>
            <w:r>
              <w:br/>
              <w:t>1 (0.4%)</w:t>
            </w:r>
          </w:p>
        </w:tc>
        <w:tc>
          <w:tcPr>
            <w:tcW w:w="1296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73D835F7" wp14:editId="489B4B3A">
                  <wp:extent cx="1409700" cy="1016000"/>
                  <wp:effectExtent l="0" t="0" r="0" b="0"/>
                  <wp:docPr id="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01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621" w:type="pct"/>
          </w:tcPr>
          <w:p w:rsidR="00202B3C" w:rsidRDefault="00202B3C">
            <w:pPr>
              <w:pStyle w:val="Compact"/>
            </w:pPr>
            <w:r>
              <w:t>Q1Consent Form</w:t>
            </w:r>
            <w:r>
              <w:br/>
            </w:r>
          </w:p>
        </w:tc>
        <w:tc>
          <w:tcPr>
            <w:tcW w:w="1234" w:type="pct"/>
          </w:tcPr>
          <w:p w:rsidR="00202B3C" w:rsidRDefault="00202B3C">
            <w:pPr>
              <w:pStyle w:val="Compact"/>
            </w:pPr>
            <w:r>
              <w:t>1. 1</w:t>
            </w:r>
          </w:p>
        </w:tc>
        <w:tc>
          <w:tcPr>
            <w:tcW w:w="848" w:type="pct"/>
          </w:tcPr>
          <w:p w:rsidR="00202B3C" w:rsidRDefault="00202B3C">
            <w:pPr>
              <w:pStyle w:val="Compact"/>
            </w:pPr>
            <w:r>
              <w:t>283 (100.0%)</w:t>
            </w:r>
          </w:p>
        </w:tc>
        <w:tc>
          <w:tcPr>
            <w:tcW w:w="1296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8A1CBB6" wp14:editId="4210BE36">
                  <wp:extent cx="1549400" cy="317500"/>
                  <wp:effectExtent l="0" t="0" r="0" b="0"/>
                  <wp:docPr id="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0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65DC" w:rsidRDefault="00E565DC">
      <w:r>
        <w:br w:type="page"/>
      </w:r>
    </w:p>
    <w:p w:rsidR="00E565DC" w:rsidRDefault="00E565DC" w:rsidP="00E565DC">
      <w:pPr>
        <w:jc w:val="center"/>
        <w:rPr>
          <w:u w:val="single"/>
        </w:rPr>
      </w:pPr>
      <w:r w:rsidRPr="00AA0060">
        <w:rPr>
          <w:u w:val="single"/>
        </w:rPr>
        <w:t>Q3: How important is it for a parent to teach their child to…</w:t>
      </w:r>
    </w:p>
    <w:p w:rsidR="00364D70" w:rsidRDefault="00364D70" w:rsidP="00364D70">
      <w:r>
        <w:t xml:space="preserve">call question </w:t>
      </w:r>
    </w:p>
    <w:p w:rsidR="00364D70" w:rsidRDefault="00364D70" w:rsidP="00364D70">
      <w:r>
        <w:t>1 Parpriority1</w:t>
      </w:r>
    </w:p>
    <w:p w:rsidR="00364D70" w:rsidRDefault="00364D70" w:rsidP="00364D70">
      <w:r>
        <w:t>2 Parpriority2</w:t>
      </w:r>
    </w:p>
    <w:p w:rsidR="00364D70" w:rsidRPr="00364D70" w:rsidRDefault="00364D70" w:rsidP="00364D70">
      <w:r>
        <w:t>etc</w:t>
      </w:r>
    </w:p>
    <w:tbl>
      <w:tblPr>
        <w:tblStyle w:val="Table"/>
        <w:tblW w:w="5000" w:type="pct"/>
        <w:tblBorders>
          <w:insideH w:val="single" w:sz="4" w:space="0" w:color="auto"/>
        </w:tblBorders>
        <w:tblLook w:val="07E0" w:firstRow="1" w:lastRow="1" w:firstColumn="1" w:lastColumn="1" w:noHBand="1" w:noVBand="1"/>
      </w:tblPr>
      <w:tblGrid>
        <w:gridCol w:w="3637"/>
        <w:gridCol w:w="3074"/>
        <w:gridCol w:w="1795"/>
        <w:gridCol w:w="2294"/>
      </w:tblGrid>
      <w:tr w:rsidR="00202B3C" w:rsidTr="00202B3C">
        <w:tc>
          <w:tcPr>
            <w:tcW w:w="1684" w:type="pct"/>
          </w:tcPr>
          <w:p w:rsidR="00202B3C" w:rsidRDefault="00202B3C">
            <w:pPr>
              <w:pStyle w:val="Compact"/>
            </w:pPr>
            <w:r>
              <w:t>1. Language skills (e.g., the names of objects, how to put together sentences, or to use proper grammar)</w:t>
            </w:r>
            <w:r>
              <w:br/>
            </w:r>
          </w:p>
        </w:tc>
        <w:tc>
          <w:tcPr>
            <w:tcW w:w="1423" w:type="pct"/>
          </w:tcPr>
          <w:p w:rsidR="00202B3C" w:rsidRDefault="00202B3C">
            <w:pPr>
              <w:pStyle w:val="Compact"/>
            </w:pPr>
            <w:r>
              <w:t>1. Not at all Important</w:t>
            </w:r>
            <w:r>
              <w:br/>
              <w:t>2. Slightly important</w:t>
            </w:r>
            <w:r>
              <w:br/>
              <w:t>3. Important</w:t>
            </w:r>
            <w:r>
              <w:br/>
              <w:t>4. Very important</w:t>
            </w:r>
            <w:r>
              <w:br/>
              <w:t>5. Extremely Important</w:t>
            </w:r>
          </w:p>
        </w:tc>
        <w:tc>
          <w:tcPr>
            <w:tcW w:w="831" w:type="pct"/>
          </w:tcPr>
          <w:p w:rsidR="00202B3C" w:rsidRDefault="00202B3C">
            <w:pPr>
              <w:pStyle w:val="Compact"/>
            </w:pPr>
            <w:r>
              <w:t>3 (1.1%)</w:t>
            </w:r>
            <w:r>
              <w:br/>
              <w:t>7 (2.5%)</w:t>
            </w:r>
            <w:r>
              <w:br/>
              <w:t>26 (9.2%)</w:t>
            </w:r>
            <w:r>
              <w:br/>
              <w:t>66 (23.3%)</w:t>
            </w:r>
            <w:r>
              <w:br/>
              <w:t>181 (64.0%)</w:t>
            </w:r>
          </w:p>
        </w:tc>
        <w:tc>
          <w:tcPr>
            <w:tcW w:w="1062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175E0732" wp14:editId="0D46BA05">
                  <wp:extent cx="1066800" cy="896293"/>
                  <wp:effectExtent l="0" t="0" r="0" b="0"/>
                  <wp:docPr id="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9687" cy="8987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684" w:type="pct"/>
          </w:tcPr>
          <w:p w:rsidR="00202B3C" w:rsidRDefault="00202B3C">
            <w:pPr>
              <w:pStyle w:val="Compact"/>
            </w:pPr>
            <w:r>
              <w:t>2. Math skills (e.g., the names of numbers, how to count, or how to add/subtract)</w:t>
            </w:r>
            <w:r>
              <w:br/>
            </w:r>
          </w:p>
        </w:tc>
        <w:tc>
          <w:tcPr>
            <w:tcW w:w="1423" w:type="pct"/>
          </w:tcPr>
          <w:p w:rsidR="00202B3C" w:rsidRDefault="00202B3C">
            <w:pPr>
              <w:pStyle w:val="Compact"/>
            </w:pPr>
            <w:r>
              <w:t>1. Not at all Important</w:t>
            </w:r>
            <w:r>
              <w:br/>
              <w:t>2. Slightly important</w:t>
            </w:r>
            <w:r>
              <w:br/>
              <w:t>3. Important</w:t>
            </w:r>
            <w:r>
              <w:br/>
              <w:t>4. Very important</w:t>
            </w:r>
            <w:r>
              <w:br/>
              <w:t>5. Extremely Important</w:t>
            </w:r>
          </w:p>
        </w:tc>
        <w:tc>
          <w:tcPr>
            <w:tcW w:w="831" w:type="pct"/>
          </w:tcPr>
          <w:p w:rsidR="00202B3C" w:rsidRDefault="00202B3C">
            <w:pPr>
              <w:pStyle w:val="Compact"/>
            </w:pPr>
            <w:r>
              <w:t>3 (1.1%)</w:t>
            </w:r>
            <w:r>
              <w:br/>
              <w:t>9 (3.2%)</w:t>
            </w:r>
            <w:r>
              <w:br/>
              <w:t>27 (9.5%)</w:t>
            </w:r>
            <w:r>
              <w:br/>
              <w:t>111 (39.2%)</w:t>
            </w:r>
            <w:r>
              <w:br/>
              <w:t>133 (47.0%)</w:t>
            </w:r>
          </w:p>
        </w:tc>
        <w:tc>
          <w:tcPr>
            <w:tcW w:w="1062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6D5B15C6" wp14:editId="5A5F4377">
                  <wp:extent cx="825500" cy="905347"/>
                  <wp:effectExtent l="0" t="0" r="0" b="9525"/>
                  <wp:docPr id="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901" cy="9101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684" w:type="pct"/>
          </w:tcPr>
          <w:p w:rsidR="00202B3C" w:rsidRDefault="00202B3C">
            <w:pPr>
              <w:pStyle w:val="Compact"/>
            </w:pPr>
            <w:r>
              <w:t>3. Motor skills (e.g., how to crawl, run or walk, how to feed themselves, or fine motor skills like using a pencil)</w:t>
            </w:r>
            <w:r>
              <w:br/>
            </w:r>
          </w:p>
        </w:tc>
        <w:tc>
          <w:tcPr>
            <w:tcW w:w="1423" w:type="pct"/>
          </w:tcPr>
          <w:p w:rsidR="00202B3C" w:rsidRDefault="00202B3C">
            <w:pPr>
              <w:pStyle w:val="Compact"/>
            </w:pPr>
            <w:r>
              <w:t>1. Not at all Important</w:t>
            </w:r>
            <w:r>
              <w:br/>
              <w:t>2. Slightly important</w:t>
            </w:r>
            <w:r>
              <w:br/>
              <w:t>3. Important</w:t>
            </w:r>
            <w:r>
              <w:br/>
              <w:t>4. Very important</w:t>
            </w:r>
            <w:r>
              <w:br/>
              <w:t>5. Extremely Important</w:t>
            </w:r>
          </w:p>
        </w:tc>
        <w:tc>
          <w:tcPr>
            <w:tcW w:w="831" w:type="pct"/>
          </w:tcPr>
          <w:p w:rsidR="00202B3C" w:rsidRDefault="00202B3C">
            <w:pPr>
              <w:pStyle w:val="Compact"/>
            </w:pPr>
            <w:r>
              <w:t>6 (2.1%)</w:t>
            </w:r>
            <w:r>
              <w:br/>
              <w:t>6 (2.1%)</w:t>
            </w:r>
            <w:r>
              <w:br/>
              <w:t>33 (11.7%)</w:t>
            </w:r>
            <w:r>
              <w:br/>
              <w:t>60 (21.2%)</w:t>
            </w:r>
            <w:r>
              <w:br/>
              <w:t>178 (62.9%)</w:t>
            </w:r>
          </w:p>
        </w:tc>
        <w:tc>
          <w:tcPr>
            <w:tcW w:w="1062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13AC13DC" wp14:editId="4B829A6A">
                  <wp:extent cx="1054100" cy="923454"/>
                  <wp:effectExtent l="0" t="0" r="0" b="0"/>
                  <wp:docPr id="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686" cy="9265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684" w:type="pct"/>
          </w:tcPr>
          <w:p w:rsidR="00202B3C" w:rsidRDefault="00202B3C">
            <w:pPr>
              <w:pStyle w:val="Compact"/>
            </w:pPr>
            <w:r>
              <w:t>4. Emotional intelligence (e.g., how to seek help when they are upset, how to express their emotions, or how to calm them self down)</w:t>
            </w:r>
            <w:r>
              <w:br/>
            </w:r>
          </w:p>
        </w:tc>
        <w:tc>
          <w:tcPr>
            <w:tcW w:w="1423" w:type="pct"/>
          </w:tcPr>
          <w:p w:rsidR="00202B3C" w:rsidRDefault="00202B3C">
            <w:pPr>
              <w:pStyle w:val="Compact"/>
            </w:pPr>
            <w:r>
              <w:t>1. Not at all Important</w:t>
            </w:r>
            <w:r>
              <w:br/>
              <w:t>2. Slightly important</w:t>
            </w:r>
            <w:r>
              <w:br/>
              <w:t>3. Important</w:t>
            </w:r>
            <w:r>
              <w:br/>
              <w:t>4. Very important</w:t>
            </w:r>
            <w:r>
              <w:br/>
              <w:t>5. Extremely Important</w:t>
            </w:r>
          </w:p>
        </w:tc>
        <w:tc>
          <w:tcPr>
            <w:tcW w:w="831" w:type="pct"/>
          </w:tcPr>
          <w:p w:rsidR="00202B3C" w:rsidRDefault="00202B3C">
            <w:pPr>
              <w:pStyle w:val="Compact"/>
            </w:pPr>
            <w:r>
              <w:t>2 (0.7%)</w:t>
            </w:r>
            <w:r>
              <w:br/>
              <w:t>8 (2.8%)</w:t>
            </w:r>
            <w:r>
              <w:br/>
              <w:t>23 (8.2%)</w:t>
            </w:r>
            <w:r>
              <w:br/>
              <w:t>65 (23.1%)</w:t>
            </w:r>
            <w:r>
              <w:br/>
              <w:t>184 (65.2%)</w:t>
            </w:r>
          </w:p>
        </w:tc>
        <w:tc>
          <w:tcPr>
            <w:tcW w:w="1062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6C6AB6E3" wp14:editId="54F70F43">
                  <wp:extent cx="1079500" cy="941561"/>
                  <wp:effectExtent l="0" t="0" r="6350" b="0"/>
                  <wp:docPr id="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293" cy="943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684" w:type="pct"/>
          </w:tcPr>
          <w:p w:rsidR="00202B3C" w:rsidRDefault="00202B3C">
            <w:pPr>
              <w:pStyle w:val="Compact"/>
            </w:pPr>
            <w:r>
              <w:t>5. Independence (e.g., developing self-confidence, the ability to play on their own without an adult, or how to figure out how things work by themselves)</w:t>
            </w:r>
            <w:r>
              <w:br/>
            </w:r>
          </w:p>
        </w:tc>
        <w:tc>
          <w:tcPr>
            <w:tcW w:w="1423" w:type="pct"/>
          </w:tcPr>
          <w:p w:rsidR="00202B3C" w:rsidRDefault="00202B3C">
            <w:pPr>
              <w:pStyle w:val="Compact"/>
            </w:pPr>
            <w:r>
              <w:t>1. Not at all Important</w:t>
            </w:r>
            <w:r>
              <w:br/>
              <w:t>2. Slightly important</w:t>
            </w:r>
            <w:r>
              <w:br/>
              <w:t>3. Important</w:t>
            </w:r>
            <w:r>
              <w:br/>
              <w:t>4. Very important</w:t>
            </w:r>
            <w:r>
              <w:br/>
              <w:t>5. Extremely Important</w:t>
            </w:r>
          </w:p>
        </w:tc>
        <w:tc>
          <w:tcPr>
            <w:tcW w:w="831" w:type="pct"/>
          </w:tcPr>
          <w:p w:rsidR="00202B3C" w:rsidRDefault="00202B3C">
            <w:pPr>
              <w:pStyle w:val="Compact"/>
            </w:pPr>
            <w:r>
              <w:t>3 (1.1%)</w:t>
            </w:r>
            <w:r>
              <w:br/>
              <w:t>6 (2.1%)</w:t>
            </w:r>
            <w:r>
              <w:br/>
              <w:t>37 (13.1%)</w:t>
            </w:r>
            <w:r>
              <w:br/>
              <w:t>80 (28.4%)</w:t>
            </w:r>
            <w:r>
              <w:br/>
              <w:t>156 (55.3%)</w:t>
            </w:r>
          </w:p>
        </w:tc>
        <w:tc>
          <w:tcPr>
            <w:tcW w:w="1062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25114D4A" wp14:editId="23CEE275">
                  <wp:extent cx="939800" cy="950614"/>
                  <wp:effectExtent l="0" t="0" r="0" b="1905"/>
                  <wp:docPr id="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734" cy="9535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684" w:type="pct"/>
          </w:tcPr>
          <w:p w:rsidR="00202B3C" w:rsidRDefault="00202B3C" w:rsidP="00033925">
            <w:pPr>
              <w:pStyle w:val="Compact"/>
            </w:pPr>
            <w:r>
              <w:t>6. Social skills (e.g., the importance of following the rules, how to share and take turns, or respecting other people’s boundaries)</w:t>
            </w:r>
          </w:p>
          <w:p w:rsidR="00202B3C" w:rsidRDefault="00202B3C" w:rsidP="00033925">
            <w:pPr>
              <w:pStyle w:val="Compact"/>
            </w:pPr>
          </w:p>
        </w:tc>
        <w:tc>
          <w:tcPr>
            <w:tcW w:w="1423" w:type="pct"/>
          </w:tcPr>
          <w:p w:rsidR="00202B3C" w:rsidRDefault="00202B3C">
            <w:pPr>
              <w:pStyle w:val="Compact"/>
            </w:pPr>
            <w:r>
              <w:t>1. Not at all Important</w:t>
            </w:r>
            <w:r>
              <w:br/>
              <w:t>2. Slightly important</w:t>
            </w:r>
            <w:r>
              <w:br/>
              <w:t>3. Important</w:t>
            </w:r>
            <w:r>
              <w:br/>
              <w:t>4. Very important</w:t>
            </w:r>
            <w:r>
              <w:br/>
              <w:t>5. Extremely Important</w:t>
            </w:r>
          </w:p>
        </w:tc>
        <w:tc>
          <w:tcPr>
            <w:tcW w:w="831" w:type="pct"/>
          </w:tcPr>
          <w:p w:rsidR="00202B3C" w:rsidRDefault="00202B3C">
            <w:pPr>
              <w:pStyle w:val="Compact"/>
            </w:pPr>
            <w:r>
              <w:t>4 (1.4%)</w:t>
            </w:r>
            <w:r>
              <w:br/>
              <w:t>8 (2.8%)</w:t>
            </w:r>
            <w:r>
              <w:br/>
              <w:t>26 (9.2%)</w:t>
            </w:r>
            <w:r>
              <w:br/>
              <w:t>74 (26.2%)</w:t>
            </w:r>
            <w:r>
              <w:br/>
              <w:t>170 (60.3%)</w:t>
            </w:r>
          </w:p>
        </w:tc>
        <w:tc>
          <w:tcPr>
            <w:tcW w:w="1062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52D25C6C" wp14:editId="6B3084BB">
                  <wp:extent cx="1016000" cy="968720"/>
                  <wp:effectExtent l="0" t="0" r="0" b="3175"/>
                  <wp:docPr id="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675" cy="972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0C9D" w:rsidRDefault="00A70C9D"/>
    <w:p w:rsidR="00354C95" w:rsidRDefault="00354C95">
      <w:r>
        <w:br w:type="page"/>
      </w:r>
    </w:p>
    <w:p w:rsidR="00354C95" w:rsidRPr="00AA0060" w:rsidRDefault="00D62730" w:rsidP="00D76DD3">
      <w:pPr>
        <w:jc w:val="center"/>
        <w:rPr>
          <w:u w:val="single"/>
        </w:rPr>
      </w:pPr>
      <w:r>
        <w:rPr>
          <w:u w:val="single"/>
        </w:rPr>
        <w:t xml:space="preserve">Q5. </w:t>
      </w:r>
      <w:r w:rsidR="00D76DD3" w:rsidRPr="00AA0060">
        <w:rPr>
          <w:u w:val="single"/>
        </w:rPr>
        <w:t>In a typical day, for about how many HOURS do you use each of the following:</w:t>
      </w:r>
    </w:p>
    <w:p w:rsidR="00364D70" w:rsidRDefault="00364D70" w:rsidP="00364D70">
      <w:r>
        <w:t>Techtime7</w:t>
      </w:r>
    </w:p>
    <w:p w:rsidR="00364D70" w:rsidRDefault="00364D70" w:rsidP="00364D70">
      <w:r>
        <w:t>Techtime8</w:t>
      </w:r>
    </w:p>
    <w:p w:rsidR="00364D70" w:rsidRDefault="00364D70" w:rsidP="00364D70">
      <w:r>
        <w:t>etc</w:t>
      </w:r>
    </w:p>
    <w:tbl>
      <w:tblPr>
        <w:tblStyle w:val="Table"/>
        <w:tblW w:w="5000" w:type="pct"/>
        <w:tblBorders>
          <w:insideH w:val="single" w:sz="4" w:space="0" w:color="auto"/>
        </w:tblBorders>
        <w:tblLook w:val="07E0" w:firstRow="1" w:lastRow="1" w:firstColumn="1" w:lastColumn="1" w:noHBand="1" w:noVBand="1"/>
      </w:tblPr>
      <w:tblGrid>
        <w:gridCol w:w="3664"/>
        <w:gridCol w:w="3101"/>
        <w:gridCol w:w="1810"/>
        <w:gridCol w:w="2225"/>
      </w:tblGrid>
      <w:tr w:rsidR="00202B3C" w:rsidTr="00202B3C">
        <w:tc>
          <w:tcPr>
            <w:tcW w:w="1696" w:type="pct"/>
          </w:tcPr>
          <w:p w:rsidR="00415DB1" w:rsidRDefault="00202B3C" w:rsidP="005A4673">
            <w:pPr>
              <w:pStyle w:val="Compact"/>
            </w:pPr>
            <w:r>
              <w:t>7. A television (TV)</w:t>
            </w:r>
          </w:p>
          <w:p w:rsidR="00415DB1" w:rsidRDefault="00415DB1" w:rsidP="005A4673">
            <w:pPr>
              <w:pStyle w:val="Compact"/>
            </w:pPr>
          </w:p>
          <w:p w:rsidR="00415DB1" w:rsidRDefault="00415DB1" w:rsidP="005A4673">
            <w:pPr>
              <w:pStyle w:val="Compact"/>
            </w:pPr>
          </w:p>
          <w:p w:rsidR="00415DB1" w:rsidRDefault="00415DB1" w:rsidP="005A4673">
            <w:pPr>
              <w:pStyle w:val="Compact"/>
            </w:pPr>
          </w:p>
          <w:p w:rsidR="00415DB1" w:rsidRDefault="00415DB1" w:rsidP="00675A30">
            <w:pPr>
              <w:pStyle w:val="Compact"/>
            </w:pPr>
          </w:p>
        </w:tc>
        <w:tc>
          <w:tcPr>
            <w:tcW w:w="1435" w:type="pct"/>
          </w:tcPr>
          <w:p w:rsidR="00202B3C" w:rsidRDefault="00202B3C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838" w:type="pct"/>
          </w:tcPr>
          <w:p w:rsidR="00202B3C" w:rsidRDefault="00202B3C">
            <w:pPr>
              <w:pStyle w:val="Compact"/>
            </w:pPr>
            <w:r>
              <w:t>11 (3.9%)</w:t>
            </w:r>
            <w:r>
              <w:br/>
              <w:t>28 (9.9%)</w:t>
            </w:r>
            <w:r>
              <w:br/>
              <w:t>34 (12.1%)</w:t>
            </w:r>
            <w:r>
              <w:br/>
              <w:t>69 (24.5%)</w:t>
            </w:r>
            <w:r>
              <w:br/>
              <w:t>65 (23.1%)</w:t>
            </w:r>
            <w:r>
              <w:br/>
              <w:t>75 (26.6%)</w:t>
            </w:r>
          </w:p>
        </w:tc>
        <w:tc>
          <w:tcPr>
            <w:tcW w:w="1030" w:type="pct"/>
          </w:tcPr>
          <w:p w:rsidR="00415DB1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3F60F08C" wp14:editId="04F8F305">
                  <wp:extent cx="533400" cy="1068309"/>
                  <wp:effectExtent l="0" t="0" r="0" b="0"/>
                  <wp:docPr id="1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7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261" cy="10720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696" w:type="pct"/>
          </w:tcPr>
          <w:p w:rsidR="00202B3C" w:rsidRDefault="00202B3C">
            <w:pPr>
              <w:pStyle w:val="Compact"/>
            </w:pPr>
            <w:r>
              <w:t>8. A desktop or laptop computer</w:t>
            </w:r>
            <w:r>
              <w:br/>
            </w:r>
          </w:p>
        </w:tc>
        <w:tc>
          <w:tcPr>
            <w:tcW w:w="1435" w:type="pct"/>
          </w:tcPr>
          <w:p w:rsidR="00202B3C" w:rsidRDefault="00202B3C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838" w:type="pct"/>
          </w:tcPr>
          <w:p w:rsidR="00202B3C" w:rsidRDefault="00202B3C">
            <w:pPr>
              <w:pStyle w:val="Compact"/>
            </w:pPr>
            <w:r>
              <w:t>46 (16.2%)</w:t>
            </w:r>
            <w:r>
              <w:br/>
              <w:t>47 (16.6%)</w:t>
            </w:r>
            <w:r>
              <w:br/>
              <w:t>35 (12.4%)</w:t>
            </w:r>
            <w:r>
              <w:br/>
              <w:t>39 (13.8%)</w:t>
            </w:r>
            <w:r>
              <w:br/>
              <w:t>35 (12.4%)</w:t>
            </w:r>
            <w:r>
              <w:br/>
              <w:t>81 (28.6%)</w:t>
            </w:r>
          </w:p>
        </w:tc>
        <w:tc>
          <w:tcPr>
            <w:tcW w:w="1030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5D8FB738" wp14:editId="6D74C638">
                  <wp:extent cx="571500" cy="1077362"/>
                  <wp:effectExtent l="0" t="0" r="0" b="8890"/>
                  <wp:docPr id="1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772" cy="10816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696" w:type="pct"/>
          </w:tcPr>
          <w:p w:rsidR="00202B3C" w:rsidRDefault="00202B3C">
            <w:pPr>
              <w:pStyle w:val="Compact"/>
            </w:pPr>
            <w:r>
              <w:t>9. A mobile phone without internet connectivity</w:t>
            </w:r>
            <w:r>
              <w:br/>
            </w:r>
          </w:p>
        </w:tc>
        <w:tc>
          <w:tcPr>
            <w:tcW w:w="1435" w:type="pct"/>
          </w:tcPr>
          <w:p w:rsidR="00202B3C" w:rsidRDefault="00202B3C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838" w:type="pct"/>
          </w:tcPr>
          <w:p w:rsidR="00202B3C" w:rsidRDefault="00202B3C">
            <w:pPr>
              <w:pStyle w:val="Compact"/>
            </w:pPr>
            <w:r>
              <w:t>149 (52.6%)</w:t>
            </w:r>
            <w:r>
              <w:br/>
              <w:t>40 (14.1%)</w:t>
            </w:r>
            <w:r>
              <w:br/>
              <w:t>20 (7.1%)</w:t>
            </w:r>
            <w:r>
              <w:br/>
              <w:t>23 (8.1%)</w:t>
            </w:r>
            <w:r>
              <w:br/>
              <w:t>25 (8.8%)</w:t>
            </w:r>
            <w:r>
              <w:br/>
              <w:t>26 (9.2%)</w:t>
            </w:r>
          </w:p>
        </w:tc>
        <w:tc>
          <w:tcPr>
            <w:tcW w:w="1030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33E53B3F" wp14:editId="7C1E9EC0">
                  <wp:extent cx="901700" cy="1095469"/>
                  <wp:effectExtent l="0" t="0" r="0" b="9525"/>
                  <wp:docPr id="1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996" cy="11019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696" w:type="pct"/>
          </w:tcPr>
          <w:p w:rsidR="00202B3C" w:rsidRPr="00675A30" w:rsidRDefault="00202B3C">
            <w:pPr>
              <w:pStyle w:val="Compact"/>
              <w:rPr>
                <w:highlight w:val="yellow"/>
              </w:rPr>
            </w:pPr>
            <w:r w:rsidRPr="00675A30">
              <w:rPr>
                <w:highlight w:val="yellow"/>
              </w:rPr>
              <w:t>10. A mobile phone with internet connectivity (smartphone)</w:t>
            </w:r>
            <w:r w:rsidRPr="00675A30">
              <w:rPr>
                <w:highlight w:val="yellow"/>
              </w:rPr>
              <w:br/>
            </w:r>
          </w:p>
        </w:tc>
        <w:tc>
          <w:tcPr>
            <w:tcW w:w="1435" w:type="pct"/>
          </w:tcPr>
          <w:p w:rsidR="00202B3C" w:rsidRPr="00675A30" w:rsidRDefault="00202B3C">
            <w:pPr>
              <w:pStyle w:val="Compact"/>
              <w:rPr>
                <w:highlight w:val="yellow"/>
              </w:rPr>
            </w:pPr>
            <w:r w:rsidRPr="00675A30">
              <w:rPr>
                <w:highlight w:val="yellow"/>
              </w:rPr>
              <w:t>1. 0 hours</w:t>
            </w:r>
            <w:r w:rsidRPr="00675A30">
              <w:rPr>
                <w:highlight w:val="yellow"/>
              </w:rPr>
              <w:br/>
              <w:t>2. &lt;1 hour</w:t>
            </w:r>
            <w:r w:rsidRPr="00675A30">
              <w:rPr>
                <w:highlight w:val="yellow"/>
              </w:rPr>
              <w:br/>
              <w:t>3. 1 hour</w:t>
            </w:r>
            <w:r w:rsidRPr="00675A30">
              <w:rPr>
                <w:highlight w:val="yellow"/>
              </w:rPr>
              <w:br/>
              <w:t>4. 2 hours</w:t>
            </w:r>
            <w:r w:rsidRPr="00675A30">
              <w:rPr>
                <w:highlight w:val="yellow"/>
              </w:rPr>
              <w:br/>
              <w:t>5. 3 hours</w:t>
            </w:r>
            <w:r w:rsidRPr="00675A30">
              <w:rPr>
                <w:highlight w:val="yellow"/>
              </w:rPr>
              <w:br/>
              <w:t>6. 4+ hours</w:t>
            </w:r>
          </w:p>
        </w:tc>
        <w:tc>
          <w:tcPr>
            <w:tcW w:w="838" w:type="pct"/>
          </w:tcPr>
          <w:p w:rsidR="00202B3C" w:rsidRPr="00675A30" w:rsidRDefault="00202B3C">
            <w:pPr>
              <w:pStyle w:val="Compact"/>
              <w:rPr>
                <w:highlight w:val="yellow"/>
              </w:rPr>
            </w:pPr>
            <w:r w:rsidRPr="00675A30">
              <w:rPr>
                <w:highlight w:val="yellow"/>
              </w:rPr>
              <w:t>13 (4.6%)</w:t>
            </w:r>
            <w:r w:rsidRPr="00675A30">
              <w:rPr>
                <w:highlight w:val="yellow"/>
              </w:rPr>
              <w:br/>
              <w:t>16 (5.6%)</w:t>
            </w:r>
            <w:r w:rsidRPr="00675A30">
              <w:rPr>
                <w:highlight w:val="yellow"/>
              </w:rPr>
              <w:br/>
              <w:t>40 (14.1%)</w:t>
            </w:r>
            <w:r w:rsidRPr="00675A30">
              <w:rPr>
                <w:highlight w:val="yellow"/>
              </w:rPr>
              <w:br/>
              <w:t>38 (13.4%)</w:t>
            </w:r>
            <w:r w:rsidRPr="00675A30">
              <w:rPr>
                <w:highlight w:val="yellow"/>
              </w:rPr>
              <w:br/>
              <w:t>52 (18.4%)</w:t>
            </w:r>
            <w:r w:rsidRPr="00675A30">
              <w:rPr>
                <w:highlight w:val="yellow"/>
              </w:rPr>
              <w:br/>
              <w:t>124 (43.8%)</w:t>
            </w:r>
          </w:p>
        </w:tc>
        <w:tc>
          <w:tcPr>
            <w:tcW w:w="1030" w:type="pct"/>
          </w:tcPr>
          <w:p w:rsidR="00202B3C" w:rsidRPr="00675A30" w:rsidRDefault="00202B3C">
            <w:pPr>
              <w:pStyle w:val="Compact"/>
              <w:rPr>
                <w:highlight w:val="yellow"/>
              </w:rPr>
            </w:pPr>
            <w:r w:rsidRPr="00675A30">
              <w:rPr>
                <w:noProof/>
                <w:highlight w:val="yellow"/>
              </w:rPr>
              <w:drawing>
                <wp:inline distT="0" distB="0" distL="0" distR="0" wp14:anchorId="3DBD14CD" wp14:editId="19D3C96D">
                  <wp:extent cx="787400" cy="1113576"/>
                  <wp:effectExtent l="0" t="0" r="0" b="0"/>
                  <wp:docPr id="1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8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220" cy="1117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696" w:type="pct"/>
          </w:tcPr>
          <w:p w:rsidR="00202B3C" w:rsidRDefault="00202B3C">
            <w:pPr>
              <w:pStyle w:val="Compact"/>
            </w:pPr>
            <w:r>
              <w:t>11. A tablet (e.g., iPad, Kindle Fire, Galaxy Touch)</w:t>
            </w:r>
            <w:r>
              <w:br/>
            </w:r>
          </w:p>
        </w:tc>
        <w:tc>
          <w:tcPr>
            <w:tcW w:w="1435" w:type="pct"/>
          </w:tcPr>
          <w:p w:rsidR="00202B3C" w:rsidRDefault="00202B3C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838" w:type="pct"/>
          </w:tcPr>
          <w:p w:rsidR="00202B3C" w:rsidRDefault="00202B3C">
            <w:pPr>
              <w:pStyle w:val="Compact"/>
            </w:pPr>
            <w:r>
              <w:t>108 (38.2%)</w:t>
            </w:r>
            <w:r>
              <w:br/>
              <w:t>45 (15.9%)</w:t>
            </w:r>
            <w:r>
              <w:br/>
              <w:t>43 (15.2%)</w:t>
            </w:r>
            <w:r>
              <w:br/>
              <w:t>35 (12.4%)</w:t>
            </w:r>
            <w:r>
              <w:br/>
              <w:t>21 (7.4%)</w:t>
            </w:r>
            <w:r>
              <w:br/>
              <w:t>31 (10.9%)</w:t>
            </w:r>
          </w:p>
        </w:tc>
        <w:tc>
          <w:tcPr>
            <w:tcW w:w="1030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6CE322FA" wp14:editId="60C1BC7E">
                  <wp:extent cx="698500" cy="1158843"/>
                  <wp:effectExtent l="0" t="0" r="0" b="3810"/>
                  <wp:docPr id="1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78" cy="11631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696" w:type="pct"/>
          </w:tcPr>
          <w:p w:rsidR="00202B3C" w:rsidRDefault="00202B3C">
            <w:pPr>
              <w:pStyle w:val="Compact"/>
            </w:pPr>
            <w:r>
              <w:t>12. Other handheld electronic devices (e.g., iPod touch, Apple Watch, Kindle)</w:t>
            </w:r>
            <w:r>
              <w:br/>
            </w:r>
          </w:p>
        </w:tc>
        <w:tc>
          <w:tcPr>
            <w:tcW w:w="1435" w:type="pct"/>
          </w:tcPr>
          <w:p w:rsidR="00202B3C" w:rsidRDefault="00202B3C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838" w:type="pct"/>
          </w:tcPr>
          <w:p w:rsidR="00202B3C" w:rsidRDefault="00202B3C">
            <w:pPr>
              <w:pStyle w:val="Compact"/>
            </w:pPr>
            <w:r>
              <w:t>161 (56.9%)</w:t>
            </w:r>
            <w:r>
              <w:br/>
              <w:t>37 (13.1%)</w:t>
            </w:r>
            <w:r>
              <w:br/>
              <w:t>24 (8.5%)</w:t>
            </w:r>
            <w:r>
              <w:br/>
              <w:t>24 (8.5%)</w:t>
            </w:r>
            <w:r>
              <w:br/>
              <w:t>14 (5.0%)</w:t>
            </w:r>
            <w:r>
              <w:br/>
              <w:t>23 (8.1%)</w:t>
            </w:r>
          </w:p>
        </w:tc>
        <w:tc>
          <w:tcPr>
            <w:tcW w:w="1030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369085E" wp14:editId="6F72A269">
                  <wp:extent cx="965200" cy="1131683"/>
                  <wp:effectExtent l="0" t="0" r="0" b="0"/>
                  <wp:docPr id="1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8269" cy="11352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696" w:type="pct"/>
          </w:tcPr>
          <w:p w:rsidR="00202B3C" w:rsidRDefault="00202B3C">
            <w:pPr>
              <w:pStyle w:val="Compact"/>
            </w:pPr>
            <w:r>
              <w:t>13. A video game console</w:t>
            </w:r>
            <w:r>
              <w:br/>
            </w:r>
          </w:p>
        </w:tc>
        <w:tc>
          <w:tcPr>
            <w:tcW w:w="1435" w:type="pct"/>
          </w:tcPr>
          <w:p w:rsidR="00202B3C" w:rsidRDefault="00202B3C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838" w:type="pct"/>
          </w:tcPr>
          <w:p w:rsidR="00202B3C" w:rsidRDefault="00202B3C">
            <w:pPr>
              <w:pStyle w:val="Compact"/>
            </w:pPr>
            <w:r>
              <w:t>116 (41.0%)</w:t>
            </w:r>
            <w:r>
              <w:br/>
              <w:t>46 (16.2%)</w:t>
            </w:r>
            <w:r>
              <w:br/>
              <w:t>42 (14.8%)</w:t>
            </w:r>
            <w:r>
              <w:br/>
              <w:t>37 (13.1%)</w:t>
            </w:r>
            <w:r>
              <w:br/>
              <w:t>24 (8.5%)</w:t>
            </w:r>
            <w:r>
              <w:br/>
              <w:t>18 (6.4%)</w:t>
            </w:r>
          </w:p>
        </w:tc>
        <w:tc>
          <w:tcPr>
            <w:tcW w:w="1030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1BCD930D" wp14:editId="388F2BC5">
                  <wp:extent cx="736600" cy="1149790"/>
                  <wp:effectExtent l="0" t="0" r="0" b="0"/>
                  <wp:docPr id="1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8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812" cy="11548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6ADE" w:rsidRDefault="00186ADE">
      <w:pPr>
        <w:rPr>
          <w:noProof/>
        </w:rPr>
      </w:pPr>
    </w:p>
    <w:p w:rsidR="00D76DD3" w:rsidRPr="008F3CBD" w:rsidRDefault="00186ADE" w:rsidP="00863A06">
      <w:pPr>
        <w:rPr>
          <w:u w:val="single"/>
        </w:rPr>
      </w:pPr>
      <w:r>
        <w:rPr>
          <w:noProof/>
        </w:rPr>
        <w:br w:type="page"/>
      </w:r>
      <w:r w:rsidR="00D62730">
        <w:rPr>
          <w:u w:val="single"/>
        </w:rPr>
        <w:t xml:space="preserve">Q7. </w:t>
      </w:r>
      <w:r w:rsidR="00D76DD3" w:rsidRPr="008F3CBD">
        <w:rPr>
          <w:u w:val="single"/>
        </w:rPr>
        <w:t>In a typical day, for about how many HOURS do you use mobile electronic devices to do each of the following:</w:t>
      </w:r>
    </w:p>
    <w:p w:rsidR="00A70C9D" w:rsidRDefault="00364D70">
      <w:r>
        <w:t>Techactivity14</w:t>
      </w:r>
    </w:p>
    <w:p w:rsidR="00364D70" w:rsidRDefault="00364D70">
      <w:r>
        <w:t>Techactivity15</w:t>
      </w:r>
    </w:p>
    <w:p w:rsidR="00364D70" w:rsidRDefault="00364D70">
      <w:r>
        <w:t>etc</w:t>
      </w:r>
    </w:p>
    <w:tbl>
      <w:tblPr>
        <w:tblStyle w:val="Table"/>
        <w:tblW w:w="5000" w:type="pct"/>
        <w:tblBorders>
          <w:insideH w:val="single" w:sz="4" w:space="0" w:color="auto"/>
        </w:tblBorders>
        <w:tblLook w:val="07E0" w:firstRow="1" w:lastRow="1" w:firstColumn="1" w:lastColumn="1" w:noHBand="1" w:noVBand="1"/>
      </w:tblPr>
      <w:tblGrid>
        <w:gridCol w:w="3733"/>
        <w:gridCol w:w="3156"/>
        <w:gridCol w:w="1842"/>
        <w:gridCol w:w="2069"/>
      </w:tblGrid>
      <w:tr w:rsidR="00202B3C" w:rsidTr="00202B3C">
        <w:tc>
          <w:tcPr>
            <w:tcW w:w="1728" w:type="pct"/>
          </w:tcPr>
          <w:p w:rsidR="00202B3C" w:rsidRDefault="00202B3C">
            <w:pPr>
              <w:pStyle w:val="Compact"/>
            </w:pPr>
            <w:r>
              <w:t>14. Shopping</w:t>
            </w:r>
            <w:r>
              <w:br/>
            </w:r>
          </w:p>
        </w:tc>
        <w:tc>
          <w:tcPr>
            <w:tcW w:w="1461" w:type="pct"/>
          </w:tcPr>
          <w:p w:rsidR="00202B3C" w:rsidRDefault="00202B3C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853" w:type="pct"/>
          </w:tcPr>
          <w:p w:rsidR="00202B3C" w:rsidRDefault="00202B3C">
            <w:pPr>
              <w:pStyle w:val="Compact"/>
            </w:pPr>
            <w:r>
              <w:t>63 (22.3%)</w:t>
            </w:r>
            <w:r>
              <w:br/>
              <w:t>107 (37.8%)</w:t>
            </w:r>
            <w:r>
              <w:br/>
              <w:t>54 (19.1%)</w:t>
            </w:r>
            <w:r>
              <w:br/>
              <w:t>26 (9.2%)</w:t>
            </w:r>
            <w:r>
              <w:br/>
              <w:t>20 (7.1%)</w:t>
            </w:r>
            <w:r>
              <w:br/>
              <w:t>13 (4.6%)</w:t>
            </w:r>
          </w:p>
        </w:tc>
        <w:tc>
          <w:tcPr>
            <w:tcW w:w="958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678EFA6F" wp14:editId="732A544E">
                  <wp:extent cx="698500" cy="1149790"/>
                  <wp:effectExtent l="0" t="0" r="6350" b="0"/>
                  <wp:docPr id="1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8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590" cy="1153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28" w:type="pct"/>
          </w:tcPr>
          <w:p w:rsidR="00202B3C" w:rsidRDefault="00202B3C">
            <w:pPr>
              <w:pStyle w:val="Compact"/>
            </w:pPr>
            <w:r>
              <w:t>15. Playing games</w:t>
            </w:r>
            <w:r>
              <w:br/>
            </w:r>
          </w:p>
        </w:tc>
        <w:tc>
          <w:tcPr>
            <w:tcW w:w="1461" w:type="pct"/>
          </w:tcPr>
          <w:p w:rsidR="00202B3C" w:rsidRDefault="00202B3C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853" w:type="pct"/>
          </w:tcPr>
          <w:p w:rsidR="00202B3C" w:rsidRDefault="00202B3C">
            <w:pPr>
              <w:pStyle w:val="Compact"/>
            </w:pPr>
            <w:r>
              <w:t>49 (17.4%)</w:t>
            </w:r>
            <w:r>
              <w:br/>
              <w:t>64 (22.8%)</w:t>
            </w:r>
            <w:r>
              <w:br/>
              <w:t>53 (18.9%)</w:t>
            </w:r>
            <w:r>
              <w:br/>
              <w:t>55 (19.6%)</w:t>
            </w:r>
            <w:r>
              <w:br/>
              <w:t>26 (9.2%)</w:t>
            </w:r>
            <w:r>
              <w:br/>
              <w:t>34 (12.1%)</w:t>
            </w:r>
          </w:p>
        </w:tc>
        <w:tc>
          <w:tcPr>
            <w:tcW w:w="958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39F12853" wp14:editId="73A4D8E2">
                  <wp:extent cx="482600" cy="1122630"/>
                  <wp:effectExtent l="0" t="0" r="0" b="1905"/>
                  <wp:docPr id="1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8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836" cy="11278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28" w:type="pct"/>
          </w:tcPr>
          <w:p w:rsidR="00202B3C" w:rsidRDefault="00202B3C">
            <w:pPr>
              <w:pStyle w:val="Compact"/>
            </w:pPr>
            <w:r>
              <w:t>16. Watching videos</w:t>
            </w:r>
            <w:r>
              <w:br/>
            </w:r>
          </w:p>
        </w:tc>
        <w:tc>
          <w:tcPr>
            <w:tcW w:w="1461" w:type="pct"/>
          </w:tcPr>
          <w:p w:rsidR="00202B3C" w:rsidRDefault="00202B3C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853" w:type="pct"/>
          </w:tcPr>
          <w:p w:rsidR="00202B3C" w:rsidRDefault="00202B3C">
            <w:pPr>
              <w:pStyle w:val="Compact"/>
            </w:pPr>
            <w:r>
              <w:t>30 (10.6%)</w:t>
            </w:r>
            <w:r>
              <w:br/>
              <w:t>77 (27.3%)</w:t>
            </w:r>
            <w:r>
              <w:br/>
              <w:t>61 (21.6%)</w:t>
            </w:r>
            <w:r>
              <w:br/>
              <w:t>45 (16.0%)</w:t>
            </w:r>
            <w:r>
              <w:br/>
              <w:t>33 (11.7%)</w:t>
            </w:r>
            <w:r>
              <w:br/>
              <w:t>36 (12.8%)</w:t>
            </w:r>
          </w:p>
        </w:tc>
        <w:tc>
          <w:tcPr>
            <w:tcW w:w="958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1621430D" wp14:editId="15160166">
                  <wp:extent cx="546100" cy="1122630"/>
                  <wp:effectExtent l="0" t="0" r="6350" b="1905"/>
                  <wp:docPr id="1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085" cy="1124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28" w:type="pct"/>
          </w:tcPr>
          <w:p w:rsidR="00202B3C" w:rsidRDefault="00202B3C">
            <w:pPr>
              <w:pStyle w:val="Compact"/>
            </w:pPr>
            <w:r>
              <w:t>17. Seeking general information</w:t>
            </w:r>
            <w:r>
              <w:br/>
            </w:r>
          </w:p>
        </w:tc>
        <w:tc>
          <w:tcPr>
            <w:tcW w:w="1461" w:type="pct"/>
          </w:tcPr>
          <w:p w:rsidR="00202B3C" w:rsidRDefault="00202B3C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853" w:type="pct"/>
          </w:tcPr>
          <w:p w:rsidR="00202B3C" w:rsidRDefault="00202B3C">
            <w:pPr>
              <w:pStyle w:val="Compact"/>
            </w:pPr>
            <w:r>
              <w:t>12 (4.2%)</w:t>
            </w:r>
            <w:r>
              <w:br/>
              <w:t>83 (29.3%)</w:t>
            </w:r>
            <w:r>
              <w:br/>
              <w:t>74 (26.2%)</w:t>
            </w:r>
            <w:r>
              <w:br/>
              <w:t>56 (19.8%)</w:t>
            </w:r>
            <w:r>
              <w:br/>
              <w:t>27 (9.5%)</w:t>
            </w:r>
            <w:r>
              <w:br/>
              <w:t>31 (10.9%)</w:t>
            </w:r>
          </w:p>
        </w:tc>
        <w:tc>
          <w:tcPr>
            <w:tcW w:w="958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84057F6" wp14:editId="277B2ACC">
                  <wp:extent cx="571500" cy="1140737"/>
                  <wp:effectExtent l="0" t="0" r="0" b="2540"/>
                  <wp:docPr id="2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8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620" cy="11449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28" w:type="pct"/>
          </w:tcPr>
          <w:p w:rsidR="00202B3C" w:rsidRDefault="00202B3C">
            <w:pPr>
              <w:pStyle w:val="Compact"/>
            </w:pPr>
            <w:r>
              <w:t>18. Seek information on parenting or caregiving</w:t>
            </w:r>
            <w:r>
              <w:br/>
            </w:r>
          </w:p>
        </w:tc>
        <w:tc>
          <w:tcPr>
            <w:tcW w:w="1461" w:type="pct"/>
          </w:tcPr>
          <w:p w:rsidR="00202B3C" w:rsidRDefault="00202B3C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853" w:type="pct"/>
          </w:tcPr>
          <w:p w:rsidR="00202B3C" w:rsidRDefault="00202B3C">
            <w:pPr>
              <w:pStyle w:val="Compact"/>
            </w:pPr>
            <w:r>
              <w:t>59 (20.8%)</w:t>
            </w:r>
            <w:r>
              <w:br/>
              <w:t>101 (35.7%)</w:t>
            </w:r>
            <w:r>
              <w:br/>
              <w:t>44 (15.6%)</w:t>
            </w:r>
            <w:r>
              <w:br/>
              <w:t>34 (12.0%)</w:t>
            </w:r>
            <w:r>
              <w:br/>
              <w:t>28 (9.9%)</w:t>
            </w:r>
            <w:r>
              <w:br/>
              <w:t>17 (6.0%)</w:t>
            </w:r>
          </w:p>
        </w:tc>
        <w:tc>
          <w:tcPr>
            <w:tcW w:w="958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3B2590F4" wp14:editId="2B36A700">
                  <wp:extent cx="673100" cy="1186004"/>
                  <wp:effectExtent l="0" t="0" r="0" b="0"/>
                  <wp:docPr id="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4949" cy="1189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28" w:type="pct"/>
          </w:tcPr>
          <w:p w:rsidR="00202B3C" w:rsidRDefault="00202B3C">
            <w:pPr>
              <w:pStyle w:val="Compact"/>
            </w:pPr>
            <w:r>
              <w:t>19. Seek information on your child’s health</w:t>
            </w:r>
            <w:r>
              <w:br/>
            </w:r>
          </w:p>
        </w:tc>
        <w:tc>
          <w:tcPr>
            <w:tcW w:w="1461" w:type="pct"/>
          </w:tcPr>
          <w:p w:rsidR="00202B3C" w:rsidRDefault="00202B3C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853" w:type="pct"/>
          </w:tcPr>
          <w:p w:rsidR="00202B3C" w:rsidRDefault="00202B3C">
            <w:pPr>
              <w:pStyle w:val="Compact"/>
            </w:pPr>
            <w:r>
              <w:t>54 (19.1%)</w:t>
            </w:r>
            <w:r>
              <w:br/>
              <w:t>106 (37.5%)</w:t>
            </w:r>
            <w:r>
              <w:br/>
              <w:t>58 (20.5%)</w:t>
            </w:r>
            <w:r>
              <w:br/>
              <w:t>27 (9.5%)</w:t>
            </w:r>
            <w:r>
              <w:br/>
              <w:t>19 (6.7%)</w:t>
            </w:r>
            <w:r>
              <w:br/>
              <w:t>19 (6.7%)</w:t>
            </w:r>
          </w:p>
        </w:tc>
        <w:tc>
          <w:tcPr>
            <w:tcW w:w="958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6AB173FA" wp14:editId="34BB3AE0">
                  <wp:extent cx="698500" cy="1104522"/>
                  <wp:effectExtent l="0" t="0" r="6350" b="635"/>
                  <wp:docPr id="2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740" cy="1108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28" w:type="pct"/>
          </w:tcPr>
          <w:p w:rsidR="00202B3C" w:rsidRDefault="00202B3C">
            <w:pPr>
              <w:pStyle w:val="Compact"/>
            </w:pPr>
            <w:r>
              <w:t>20. Post information on parenting or caregiving – to help others</w:t>
            </w:r>
            <w:r>
              <w:br/>
            </w:r>
          </w:p>
        </w:tc>
        <w:tc>
          <w:tcPr>
            <w:tcW w:w="1461" w:type="pct"/>
          </w:tcPr>
          <w:p w:rsidR="00202B3C" w:rsidRDefault="00202B3C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853" w:type="pct"/>
          </w:tcPr>
          <w:p w:rsidR="00202B3C" w:rsidRDefault="00202B3C">
            <w:pPr>
              <w:pStyle w:val="Compact"/>
            </w:pPr>
            <w:r>
              <w:t>112 (39.6%)</w:t>
            </w:r>
            <w:r>
              <w:br/>
              <w:t>79 (27.9%)</w:t>
            </w:r>
            <w:r>
              <w:br/>
              <w:t>41 (14.5%)</w:t>
            </w:r>
            <w:r>
              <w:br/>
              <w:t>24 (8.5%)</w:t>
            </w:r>
            <w:r>
              <w:br/>
              <w:t>13 (4.6%)</w:t>
            </w:r>
            <w:r>
              <w:br/>
              <w:t>14 (5.0%)</w:t>
            </w:r>
          </w:p>
        </w:tc>
        <w:tc>
          <w:tcPr>
            <w:tcW w:w="958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DCE8349" wp14:editId="468F4E2D">
                  <wp:extent cx="723900" cy="1086416"/>
                  <wp:effectExtent l="0" t="0" r="0" b="0"/>
                  <wp:docPr id="2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9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802" cy="1089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28" w:type="pct"/>
          </w:tcPr>
          <w:p w:rsidR="00202B3C" w:rsidRDefault="00202B3C">
            <w:pPr>
              <w:pStyle w:val="Compact"/>
            </w:pPr>
            <w:r>
              <w:t>21. Post information on child health – to help others</w:t>
            </w:r>
            <w:r>
              <w:br/>
            </w:r>
          </w:p>
        </w:tc>
        <w:tc>
          <w:tcPr>
            <w:tcW w:w="1461" w:type="pct"/>
          </w:tcPr>
          <w:p w:rsidR="00202B3C" w:rsidRDefault="00202B3C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853" w:type="pct"/>
          </w:tcPr>
          <w:p w:rsidR="00202B3C" w:rsidRDefault="00202B3C">
            <w:pPr>
              <w:pStyle w:val="Compact"/>
            </w:pPr>
            <w:r>
              <w:t>121 (42.8%)</w:t>
            </w:r>
            <w:r>
              <w:br/>
              <w:t>74 (26.2%)</w:t>
            </w:r>
            <w:r>
              <w:br/>
              <w:t>37 (13.1%)</w:t>
            </w:r>
            <w:r>
              <w:br/>
              <w:t>22 (7.8%)</w:t>
            </w:r>
            <w:r>
              <w:br/>
              <w:t>11 (3.9%)</w:t>
            </w:r>
            <w:r>
              <w:br/>
              <w:t>18 (6.4%)</w:t>
            </w:r>
          </w:p>
        </w:tc>
        <w:tc>
          <w:tcPr>
            <w:tcW w:w="958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2B6F935" wp14:editId="40830619">
                  <wp:extent cx="762000" cy="1077362"/>
                  <wp:effectExtent l="0" t="0" r="0" b="8890"/>
                  <wp:docPr id="2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9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473" cy="10822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6ADE" w:rsidRDefault="00186ADE">
      <w:pPr>
        <w:rPr>
          <w:noProof/>
        </w:rPr>
      </w:pPr>
      <w:r>
        <w:rPr>
          <w:noProof/>
        </w:rPr>
        <w:br w:type="page"/>
      </w:r>
    </w:p>
    <w:p w:rsidR="00D76DD3" w:rsidRDefault="00D62730" w:rsidP="00D76DD3">
      <w:pPr>
        <w:jc w:val="center"/>
        <w:rPr>
          <w:u w:val="single"/>
        </w:rPr>
      </w:pPr>
      <w:r>
        <w:rPr>
          <w:u w:val="single"/>
        </w:rPr>
        <w:t xml:space="preserve">Q8. </w:t>
      </w:r>
      <w:r w:rsidR="00D76DD3" w:rsidRPr="008F3CBD">
        <w:rPr>
          <w:u w:val="single"/>
        </w:rPr>
        <w:t>In a typical day, how many TIMES does each of the following devices interrupt a conversation or activity between you and your child?</w:t>
      </w:r>
      <w:r w:rsidR="00D76DD3" w:rsidRPr="008F3CBD">
        <w:rPr>
          <w:u w:val="single"/>
        </w:rPr>
        <w:br/>
      </w:r>
    </w:p>
    <w:p w:rsidR="00364D70" w:rsidRDefault="00364D70" w:rsidP="00364D70">
      <w:r>
        <w:t>Techinterrupt22</w:t>
      </w:r>
    </w:p>
    <w:p w:rsidR="00364D70" w:rsidRDefault="00364D70" w:rsidP="00364D70">
      <w:r>
        <w:t>Techinterrupt23</w:t>
      </w:r>
    </w:p>
    <w:p w:rsidR="003558F1" w:rsidRPr="003558F1" w:rsidRDefault="003558F1" w:rsidP="00364D70">
      <w:pPr>
        <w:rPr>
          <w:highlight w:val="yellow"/>
        </w:rPr>
      </w:pPr>
      <w:r w:rsidRPr="003558F1">
        <w:rPr>
          <w:highlight w:val="yellow"/>
        </w:rPr>
        <w:t xml:space="preserve">2-20-20: </w:t>
      </w:r>
    </w:p>
    <w:p w:rsidR="003558F1" w:rsidRPr="003558F1" w:rsidRDefault="003558F1" w:rsidP="003558F1">
      <w:pPr>
        <w:pStyle w:val="ListParagraph"/>
        <w:numPr>
          <w:ilvl w:val="0"/>
          <w:numId w:val="4"/>
        </w:numPr>
        <w:rPr>
          <w:highlight w:val="yellow"/>
        </w:rPr>
      </w:pPr>
      <w:r w:rsidRPr="003558F1">
        <w:rPr>
          <w:highlight w:val="yellow"/>
        </w:rPr>
        <w:t>NumDevInt (Technoference scale used in first round of analysis) was created by dichotomizing 22-28 (omitting 24) to 0 vs 1 or more, then summing.</w:t>
      </w:r>
    </w:p>
    <w:p w:rsidR="003558F1" w:rsidRPr="003558F1" w:rsidRDefault="003558F1" w:rsidP="003558F1">
      <w:pPr>
        <w:pStyle w:val="ListParagraph"/>
        <w:numPr>
          <w:ilvl w:val="0"/>
          <w:numId w:val="4"/>
        </w:numPr>
        <w:rPr>
          <w:highlight w:val="yellow"/>
        </w:rPr>
      </w:pPr>
      <w:r w:rsidRPr="003558F1">
        <w:rPr>
          <w:highlight w:val="yellow"/>
        </w:rPr>
        <w:t xml:space="preserve">Create Technomean by simply averaging scores across 22-28 omitting 24. Re-run all analyses using this scale. </w:t>
      </w:r>
    </w:p>
    <w:p w:rsidR="003558F1" w:rsidRDefault="003558F1" w:rsidP="00364D70"/>
    <w:p w:rsidR="00364D70" w:rsidRPr="00364D70" w:rsidRDefault="00364D70" w:rsidP="00364D70">
      <w:r>
        <w:t>etc</w:t>
      </w:r>
    </w:p>
    <w:tbl>
      <w:tblPr>
        <w:tblStyle w:val="Table"/>
        <w:tblW w:w="5000" w:type="pct"/>
        <w:tblBorders>
          <w:insideH w:val="single" w:sz="4" w:space="0" w:color="auto"/>
        </w:tblBorders>
        <w:tblLook w:val="07E0" w:firstRow="1" w:lastRow="1" w:firstColumn="1" w:lastColumn="1" w:noHBand="1" w:noVBand="1"/>
      </w:tblPr>
      <w:tblGrid>
        <w:gridCol w:w="3538"/>
        <w:gridCol w:w="2992"/>
        <w:gridCol w:w="1747"/>
        <w:gridCol w:w="2523"/>
      </w:tblGrid>
      <w:tr w:rsidR="00202B3C" w:rsidTr="00202B3C">
        <w:tc>
          <w:tcPr>
            <w:tcW w:w="1638" w:type="pct"/>
          </w:tcPr>
          <w:p w:rsidR="00202B3C" w:rsidRDefault="00202B3C">
            <w:pPr>
              <w:pStyle w:val="Compact"/>
            </w:pPr>
            <w:r>
              <w:t>22. A television (TV)</w:t>
            </w:r>
            <w:r>
              <w:br/>
            </w:r>
          </w:p>
        </w:tc>
        <w:tc>
          <w:tcPr>
            <w:tcW w:w="1385" w:type="pct"/>
          </w:tcPr>
          <w:p w:rsidR="00202B3C" w:rsidRDefault="00202B3C">
            <w:pPr>
              <w:pStyle w:val="Compact"/>
            </w:pPr>
            <w:r>
              <w:t>1. 0 times</w:t>
            </w:r>
            <w:r>
              <w:br/>
              <w:t>2. 1 time</w:t>
            </w:r>
            <w:r>
              <w:br/>
              <w:t>3. 2 times</w:t>
            </w:r>
            <w:r>
              <w:br/>
              <w:t>4. 3 times</w:t>
            </w:r>
            <w:r>
              <w:br/>
              <w:t>5. 4+ times</w:t>
            </w:r>
          </w:p>
        </w:tc>
        <w:tc>
          <w:tcPr>
            <w:tcW w:w="809" w:type="pct"/>
          </w:tcPr>
          <w:p w:rsidR="00202B3C" w:rsidRDefault="00202B3C">
            <w:pPr>
              <w:pStyle w:val="Compact"/>
            </w:pPr>
            <w:r>
              <w:t>107 (37.8%)</w:t>
            </w:r>
            <w:r>
              <w:br/>
              <w:t>64 (22.6%)</w:t>
            </w:r>
            <w:r>
              <w:br/>
              <w:t>53 (18.7%)</w:t>
            </w:r>
            <w:r>
              <w:br/>
              <w:t>36 (12.7%)</w:t>
            </w:r>
            <w:r>
              <w:br/>
              <w:t>23 (8.1%)</w:t>
            </w:r>
          </w:p>
        </w:tc>
        <w:tc>
          <w:tcPr>
            <w:tcW w:w="1168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7D8DCE7D" wp14:editId="44378759">
                  <wp:extent cx="698500" cy="1013988"/>
                  <wp:effectExtent l="0" t="0" r="0" b="0"/>
                  <wp:docPr id="2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9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19" cy="10167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638" w:type="pct"/>
          </w:tcPr>
          <w:p w:rsidR="00202B3C" w:rsidRDefault="00202B3C">
            <w:pPr>
              <w:pStyle w:val="Compact"/>
            </w:pPr>
            <w:r>
              <w:t>23. A desktop or laptop computer</w:t>
            </w:r>
            <w:r>
              <w:br/>
            </w:r>
          </w:p>
        </w:tc>
        <w:tc>
          <w:tcPr>
            <w:tcW w:w="1385" w:type="pct"/>
          </w:tcPr>
          <w:p w:rsidR="00202B3C" w:rsidRDefault="00202B3C">
            <w:pPr>
              <w:pStyle w:val="Compact"/>
            </w:pPr>
            <w:r>
              <w:t>1. 0 times</w:t>
            </w:r>
            <w:r>
              <w:br/>
              <w:t>2. 1 time</w:t>
            </w:r>
            <w:r>
              <w:br/>
              <w:t>3. 2 times</w:t>
            </w:r>
            <w:r>
              <w:br/>
              <w:t>4. 3 times</w:t>
            </w:r>
            <w:r>
              <w:br/>
              <w:t>5. 4+ times</w:t>
            </w:r>
          </w:p>
        </w:tc>
        <w:tc>
          <w:tcPr>
            <w:tcW w:w="809" w:type="pct"/>
          </w:tcPr>
          <w:p w:rsidR="00202B3C" w:rsidRDefault="00202B3C">
            <w:pPr>
              <w:pStyle w:val="Compact"/>
            </w:pPr>
            <w:r>
              <w:t>144 (50.9%)</w:t>
            </w:r>
            <w:r>
              <w:br/>
              <w:t>60 (21.2%)</w:t>
            </w:r>
            <w:r>
              <w:br/>
              <w:t>45 (15.9%)</w:t>
            </w:r>
            <w:r>
              <w:br/>
              <w:t>16 (5.6%)</w:t>
            </w:r>
            <w:r>
              <w:br/>
              <w:t>18 (6.4%)</w:t>
            </w:r>
          </w:p>
        </w:tc>
        <w:tc>
          <w:tcPr>
            <w:tcW w:w="1168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21503794" wp14:editId="1D70DEDE">
                  <wp:extent cx="876300" cy="959667"/>
                  <wp:effectExtent l="0" t="0" r="0" b="0"/>
                  <wp:docPr id="2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9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0039" cy="9637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638" w:type="pct"/>
          </w:tcPr>
          <w:p w:rsidR="00202B3C" w:rsidRDefault="00202B3C">
            <w:pPr>
              <w:pStyle w:val="Compact"/>
            </w:pPr>
            <w:r>
              <w:t>24. A mobile phone without internet connectivity</w:t>
            </w:r>
            <w:r>
              <w:br/>
            </w:r>
          </w:p>
        </w:tc>
        <w:tc>
          <w:tcPr>
            <w:tcW w:w="1385" w:type="pct"/>
          </w:tcPr>
          <w:p w:rsidR="00202B3C" w:rsidRDefault="00202B3C">
            <w:pPr>
              <w:pStyle w:val="Compact"/>
            </w:pPr>
            <w:r>
              <w:t>1. 0 times</w:t>
            </w:r>
            <w:r>
              <w:br/>
              <w:t>2. 1 time</w:t>
            </w:r>
            <w:r>
              <w:br/>
              <w:t>3. 2 times</w:t>
            </w:r>
            <w:r>
              <w:br/>
              <w:t>4. 3 times</w:t>
            </w:r>
            <w:r>
              <w:br/>
              <w:t>5. 4+ times</w:t>
            </w:r>
          </w:p>
        </w:tc>
        <w:tc>
          <w:tcPr>
            <w:tcW w:w="809" w:type="pct"/>
          </w:tcPr>
          <w:p w:rsidR="00202B3C" w:rsidRDefault="00202B3C">
            <w:pPr>
              <w:pStyle w:val="Compact"/>
            </w:pPr>
            <w:r>
              <w:t>181 (64.0%)</w:t>
            </w:r>
            <w:r>
              <w:br/>
              <w:t>34 (12.0%)</w:t>
            </w:r>
            <w:r>
              <w:br/>
              <w:t>37 (13.1%)</w:t>
            </w:r>
            <w:r>
              <w:br/>
              <w:t>21 (7.4%)</w:t>
            </w:r>
            <w:r>
              <w:br/>
              <w:t>10 (3.5%)</w:t>
            </w:r>
          </w:p>
        </w:tc>
        <w:tc>
          <w:tcPr>
            <w:tcW w:w="1168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E22A3AC" wp14:editId="61EDB9BA">
                  <wp:extent cx="1066800" cy="932507"/>
                  <wp:effectExtent l="0" t="0" r="0" b="1270"/>
                  <wp:docPr id="2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9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9113" cy="9345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638" w:type="pct"/>
          </w:tcPr>
          <w:p w:rsidR="00202B3C" w:rsidRDefault="00202B3C">
            <w:pPr>
              <w:pStyle w:val="Compact"/>
            </w:pPr>
            <w:r>
              <w:t>25. A mobile phone with internet connectivity (smartphone)</w:t>
            </w:r>
            <w:r>
              <w:br/>
            </w:r>
          </w:p>
        </w:tc>
        <w:tc>
          <w:tcPr>
            <w:tcW w:w="1385" w:type="pct"/>
          </w:tcPr>
          <w:p w:rsidR="00202B3C" w:rsidRDefault="00202B3C">
            <w:pPr>
              <w:pStyle w:val="Compact"/>
            </w:pPr>
            <w:r>
              <w:t>1. 0 times</w:t>
            </w:r>
            <w:r>
              <w:br/>
              <w:t>2. 1 time</w:t>
            </w:r>
            <w:r>
              <w:br/>
              <w:t>3. 2 times</w:t>
            </w:r>
            <w:r>
              <w:br/>
              <w:t>4. 3 times</w:t>
            </w:r>
            <w:r>
              <w:br/>
              <w:t>5. 4+ times</w:t>
            </w:r>
          </w:p>
        </w:tc>
        <w:tc>
          <w:tcPr>
            <w:tcW w:w="809" w:type="pct"/>
          </w:tcPr>
          <w:p w:rsidR="00202B3C" w:rsidRDefault="00202B3C">
            <w:pPr>
              <w:pStyle w:val="Compact"/>
            </w:pPr>
            <w:r>
              <w:t>69 (24.4%)</w:t>
            </w:r>
            <w:r>
              <w:br/>
              <w:t>62 (21.9%)</w:t>
            </w:r>
            <w:r>
              <w:br/>
              <w:t>70 (24.7%)</w:t>
            </w:r>
            <w:r>
              <w:br/>
              <w:t>50 (17.7%)</w:t>
            </w:r>
            <w:r>
              <w:br/>
              <w:t>32 (11.3%)</w:t>
            </w:r>
          </w:p>
        </w:tc>
        <w:tc>
          <w:tcPr>
            <w:tcW w:w="1168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77FAEFE8" wp14:editId="70D2813A">
                  <wp:extent cx="507892" cy="968721"/>
                  <wp:effectExtent l="0" t="0" r="0" b="3175"/>
                  <wp:docPr id="2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9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363" cy="9753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638" w:type="pct"/>
          </w:tcPr>
          <w:p w:rsidR="00202B3C" w:rsidRDefault="00202B3C">
            <w:pPr>
              <w:pStyle w:val="Compact"/>
            </w:pPr>
            <w:r>
              <w:t>26. A tablet (e.g., iPad, Kindle Fire, Galaxy touch)</w:t>
            </w:r>
            <w:r>
              <w:br/>
            </w:r>
          </w:p>
        </w:tc>
        <w:tc>
          <w:tcPr>
            <w:tcW w:w="1385" w:type="pct"/>
          </w:tcPr>
          <w:p w:rsidR="00202B3C" w:rsidRDefault="00202B3C">
            <w:pPr>
              <w:pStyle w:val="Compact"/>
            </w:pPr>
            <w:r>
              <w:t>1. 0 times</w:t>
            </w:r>
            <w:r>
              <w:br/>
              <w:t>2. 1 time</w:t>
            </w:r>
            <w:r>
              <w:br/>
              <w:t>3. 2 times</w:t>
            </w:r>
            <w:r>
              <w:br/>
              <w:t>4. 3 times</w:t>
            </w:r>
            <w:r>
              <w:br/>
              <w:t>5. 4+ times</w:t>
            </w:r>
          </w:p>
        </w:tc>
        <w:tc>
          <w:tcPr>
            <w:tcW w:w="809" w:type="pct"/>
          </w:tcPr>
          <w:p w:rsidR="00202B3C" w:rsidRDefault="00202B3C">
            <w:pPr>
              <w:pStyle w:val="Compact"/>
            </w:pPr>
            <w:r>
              <w:t>163 (57.6%)</w:t>
            </w:r>
            <w:r>
              <w:br/>
              <w:t>49 (17.3%)</w:t>
            </w:r>
            <w:r>
              <w:br/>
              <w:t>38 (13.4%)</w:t>
            </w:r>
            <w:r>
              <w:br/>
              <w:t>22 (7.8%)</w:t>
            </w:r>
            <w:r>
              <w:br/>
              <w:t>11 (3.9%)</w:t>
            </w:r>
          </w:p>
        </w:tc>
        <w:tc>
          <w:tcPr>
            <w:tcW w:w="1168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56B48847" wp14:editId="66DCEF85">
                  <wp:extent cx="977900" cy="986828"/>
                  <wp:effectExtent l="0" t="0" r="0" b="3810"/>
                  <wp:docPr id="2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9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0757" cy="9897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638" w:type="pct"/>
          </w:tcPr>
          <w:p w:rsidR="00202B3C" w:rsidRDefault="00202B3C">
            <w:pPr>
              <w:pStyle w:val="Compact"/>
            </w:pPr>
            <w:r>
              <w:t>27. Other handheld device (e.g., iPod touch, Apple Watch, Kindle)</w:t>
            </w:r>
            <w:r>
              <w:br/>
            </w:r>
          </w:p>
        </w:tc>
        <w:tc>
          <w:tcPr>
            <w:tcW w:w="1385" w:type="pct"/>
          </w:tcPr>
          <w:p w:rsidR="00202B3C" w:rsidRDefault="00202B3C">
            <w:pPr>
              <w:pStyle w:val="Compact"/>
            </w:pPr>
            <w:r>
              <w:t>1. 0 times</w:t>
            </w:r>
            <w:r>
              <w:br/>
              <w:t>2. 1 time</w:t>
            </w:r>
            <w:r>
              <w:br/>
              <w:t>3. 2 times</w:t>
            </w:r>
            <w:r>
              <w:br/>
              <w:t>4. 3 times</w:t>
            </w:r>
            <w:r>
              <w:br/>
              <w:t>5. 4+ times</w:t>
            </w:r>
          </w:p>
        </w:tc>
        <w:tc>
          <w:tcPr>
            <w:tcW w:w="809" w:type="pct"/>
          </w:tcPr>
          <w:p w:rsidR="00202B3C" w:rsidRDefault="00202B3C">
            <w:pPr>
              <w:pStyle w:val="Compact"/>
            </w:pPr>
            <w:r>
              <w:t>196 (69.3%)</w:t>
            </w:r>
            <w:r>
              <w:br/>
              <w:t>38 (13.4%)</w:t>
            </w:r>
            <w:r>
              <w:br/>
              <w:t>27 (9.5%)</w:t>
            </w:r>
            <w:r>
              <w:br/>
              <w:t>14 (5.0%)</w:t>
            </w:r>
            <w:r>
              <w:br/>
              <w:t>8 (2.8%)</w:t>
            </w:r>
          </w:p>
        </w:tc>
        <w:tc>
          <w:tcPr>
            <w:tcW w:w="1168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44DDB874" wp14:editId="08FA0CA4">
                  <wp:extent cx="1143000" cy="986827"/>
                  <wp:effectExtent l="0" t="0" r="0" b="3810"/>
                  <wp:docPr id="3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7190" cy="990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638" w:type="pct"/>
          </w:tcPr>
          <w:p w:rsidR="00202B3C" w:rsidRDefault="00202B3C">
            <w:pPr>
              <w:pStyle w:val="Compact"/>
            </w:pPr>
            <w:r>
              <w:t>28. A video game console</w:t>
            </w:r>
            <w:r>
              <w:br/>
            </w:r>
          </w:p>
        </w:tc>
        <w:tc>
          <w:tcPr>
            <w:tcW w:w="1385" w:type="pct"/>
          </w:tcPr>
          <w:p w:rsidR="00202B3C" w:rsidRDefault="00202B3C">
            <w:pPr>
              <w:pStyle w:val="Compact"/>
            </w:pPr>
            <w:r>
              <w:t>1. 0 times</w:t>
            </w:r>
            <w:r>
              <w:br/>
              <w:t>2. 1 time</w:t>
            </w:r>
            <w:r>
              <w:br/>
              <w:t>3. 2 times</w:t>
            </w:r>
            <w:r>
              <w:br/>
              <w:t>4. 3 times</w:t>
            </w:r>
            <w:r>
              <w:br/>
              <w:t>5. 4+ times</w:t>
            </w:r>
          </w:p>
        </w:tc>
        <w:tc>
          <w:tcPr>
            <w:tcW w:w="809" w:type="pct"/>
          </w:tcPr>
          <w:p w:rsidR="00202B3C" w:rsidRDefault="00202B3C">
            <w:pPr>
              <w:pStyle w:val="Compact"/>
            </w:pPr>
            <w:r>
              <w:t>161 (56.9%)</w:t>
            </w:r>
            <w:r>
              <w:br/>
              <w:t>54 (19.1%)</w:t>
            </w:r>
            <w:r>
              <w:br/>
              <w:t>39 (13.8%)</w:t>
            </w:r>
            <w:r>
              <w:br/>
              <w:t>16 (5.6%)</w:t>
            </w:r>
            <w:r>
              <w:br/>
              <w:t>13 (4.6%)</w:t>
            </w:r>
          </w:p>
        </w:tc>
        <w:tc>
          <w:tcPr>
            <w:tcW w:w="1168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7BC3A287" wp14:editId="1B3F02AA">
                  <wp:extent cx="965200" cy="986827"/>
                  <wp:effectExtent l="0" t="0" r="0" b="3810"/>
                  <wp:docPr id="3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502" cy="989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0C9D" w:rsidRDefault="00A70C9D"/>
    <w:p w:rsidR="00186ADE" w:rsidRDefault="00186ADE"/>
    <w:p w:rsidR="00D76DD3" w:rsidRDefault="00D76DD3">
      <w:r>
        <w:br w:type="page"/>
      </w:r>
    </w:p>
    <w:p w:rsidR="00186ADE" w:rsidRDefault="00D76DD3" w:rsidP="00D76DD3">
      <w:pPr>
        <w:jc w:val="center"/>
        <w:rPr>
          <w:u w:val="single"/>
        </w:rPr>
      </w:pPr>
      <w:r w:rsidRPr="008F3CBD">
        <w:rPr>
          <w:u w:val="single"/>
        </w:rPr>
        <w:t>Q8. Please rate your agreement with each statement, using the following scale:</w:t>
      </w:r>
    </w:p>
    <w:p w:rsidR="00364D70" w:rsidRPr="00364D70" w:rsidRDefault="00364D70" w:rsidP="00364D70">
      <w:pPr>
        <w:rPr>
          <w:highlight w:val="cyan"/>
        </w:rPr>
      </w:pPr>
      <w:r w:rsidRPr="00364D70">
        <w:rPr>
          <w:highlight w:val="cyan"/>
        </w:rPr>
        <w:t>ProbTech29</w:t>
      </w:r>
    </w:p>
    <w:p w:rsidR="00364D70" w:rsidRPr="00364D70" w:rsidRDefault="00364D70" w:rsidP="00364D70">
      <w:pPr>
        <w:rPr>
          <w:highlight w:val="cyan"/>
        </w:rPr>
      </w:pPr>
      <w:r w:rsidRPr="00364D70">
        <w:rPr>
          <w:highlight w:val="cyan"/>
        </w:rPr>
        <w:t>ProbTech30</w:t>
      </w:r>
    </w:p>
    <w:p w:rsidR="002E2B8D" w:rsidRDefault="00364D70" w:rsidP="00364D70">
      <w:r w:rsidRPr="00364D70">
        <w:rPr>
          <w:highlight w:val="cyan"/>
        </w:rPr>
        <w:t>ProbTech31</w:t>
      </w:r>
    </w:p>
    <w:p w:rsidR="00364D70" w:rsidRDefault="002E2B8D" w:rsidP="00364D70">
      <w:r w:rsidRPr="002E2B8D">
        <w:rPr>
          <w:highlight w:val="darkCyan"/>
        </w:rPr>
        <w:t>PercImpact32, 33, 35, 37</w:t>
      </w:r>
    </w:p>
    <w:p w:rsidR="002E2B8D" w:rsidRDefault="002E2B8D" w:rsidP="00364D70">
      <w:r>
        <w:t>Limit34, 36, 38-41</w:t>
      </w:r>
    </w:p>
    <w:p w:rsidR="00364D70" w:rsidRPr="00364D70" w:rsidRDefault="00364D70" w:rsidP="00364D70"/>
    <w:tbl>
      <w:tblPr>
        <w:tblStyle w:val="Table"/>
        <w:tblW w:w="5000" w:type="pct"/>
        <w:tblBorders>
          <w:insideH w:val="single" w:sz="4" w:space="0" w:color="auto"/>
        </w:tblBorders>
        <w:tblLook w:val="07E0" w:firstRow="1" w:lastRow="1" w:firstColumn="1" w:lastColumn="1" w:noHBand="1" w:noVBand="1"/>
      </w:tblPr>
      <w:tblGrid>
        <w:gridCol w:w="3802"/>
        <w:gridCol w:w="3214"/>
        <w:gridCol w:w="1877"/>
        <w:gridCol w:w="1907"/>
      </w:tblGrid>
      <w:tr w:rsidR="00202B3C" w:rsidTr="00202B3C">
        <w:tc>
          <w:tcPr>
            <w:tcW w:w="1760" w:type="pct"/>
          </w:tcPr>
          <w:p w:rsidR="00202B3C" w:rsidRPr="00364D70" w:rsidRDefault="00202B3C">
            <w:pPr>
              <w:pStyle w:val="Compact"/>
              <w:rPr>
                <w:highlight w:val="cyan"/>
              </w:rPr>
            </w:pPr>
            <w:r w:rsidRPr="00364D70">
              <w:rPr>
                <w:highlight w:val="cyan"/>
              </w:rPr>
              <w:t>29. When my mobile electronic device alerts me to indicate new messages, I cannot resist checking them.</w:t>
            </w:r>
            <w:r w:rsidRPr="00364D70">
              <w:rPr>
                <w:highlight w:val="cyan"/>
              </w:rPr>
              <w:br/>
            </w:r>
          </w:p>
        </w:tc>
        <w:tc>
          <w:tcPr>
            <w:tcW w:w="1488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69" w:type="pct"/>
          </w:tcPr>
          <w:p w:rsidR="00202B3C" w:rsidRDefault="00202B3C">
            <w:pPr>
              <w:pStyle w:val="Compact"/>
            </w:pPr>
            <w:r>
              <w:t>30 (10.6%)</w:t>
            </w:r>
            <w:r>
              <w:br/>
              <w:t>35 (12.4%)</w:t>
            </w:r>
            <w:r>
              <w:br/>
              <w:t>41 (14.5%)</w:t>
            </w:r>
            <w:r>
              <w:br/>
              <w:t>72 (25.4%)</w:t>
            </w:r>
            <w:r>
              <w:br/>
              <w:t>65 (23.0%)</w:t>
            </w:r>
            <w:r>
              <w:br/>
              <w:t>40 (14.1%)</w:t>
            </w:r>
          </w:p>
        </w:tc>
        <w:tc>
          <w:tcPr>
            <w:tcW w:w="883" w:type="pct"/>
          </w:tcPr>
          <w:p w:rsidR="00202B3C" w:rsidRDefault="00202B3C">
            <w:r>
              <w:rPr>
                <w:noProof/>
              </w:rPr>
              <w:drawing>
                <wp:inline distT="0" distB="0" distL="0" distR="0" wp14:anchorId="5B5603B4" wp14:editId="0DD90954">
                  <wp:extent cx="520700" cy="1158844"/>
                  <wp:effectExtent l="0" t="0" r="0" b="3810"/>
                  <wp:docPr id="3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002" cy="11639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60" w:type="pct"/>
          </w:tcPr>
          <w:p w:rsidR="00202B3C" w:rsidRPr="00364D70" w:rsidRDefault="00202B3C">
            <w:pPr>
              <w:pStyle w:val="Compact"/>
              <w:rPr>
                <w:highlight w:val="cyan"/>
              </w:rPr>
            </w:pPr>
            <w:r w:rsidRPr="00364D70">
              <w:rPr>
                <w:highlight w:val="cyan"/>
              </w:rPr>
              <w:t>30. I often think about calls or messages I might receive on my mobile phone.</w:t>
            </w:r>
            <w:r w:rsidRPr="00364D70">
              <w:rPr>
                <w:highlight w:val="cyan"/>
              </w:rPr>
              <w:br/>
            </w:r>
          </w:p>
        </w:tc>
        <w:tc>
          <w:tcPr>
            <w:tcW w:w="1488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69" w:type="pct"/>
          </w:tcPr>
          <w:p w:rsidR="00202B3C" w:rsidRDefault="00202B3C">
            <w:pPr>
              <w:pStyle w:val="Compact"/>
            </w:pPr>
            <w:r>
              <w:t>48 (17.0%)</w:t>
            </w:r>
            <w:r>
              <w:br/>
              <w:t>55 (19.4%)</w:t>
            </w:r>
            <w:r>
              <w:br/>
              <w:t>45 (15.9%)</w:t>
            </w:r>
            <w:r>
              <w:br/>
              <w:t>55 (19.4%)</w:t>
            </w:r>
            <w:r>
              <w:br/>
              <w:t>55 (19.4%)</w:t>
            </w:r>
            <w:r>
              <w:br/>
              <w:t>25 (8.8%)</w:t>
            </w:r>
          </w:p>
        </w:tc>
        <w:tc>
          <w:tcPr>
            <w:tcW w:w="883" w:type="pct"/>
          </w:tcPr>
          <w:p w:rsidR="00202B3C" w:rsidRDefault="00202B3C">
            <w:r>
              <w:rPr>
                <w:noProof/>
              </w:rPr>
              <w:drawing>
                <wp:inline distT="0" distB="0" distL="0" distR="0" wp14:anchorId="5A47956F" wp14:editId="073CACD4">
                  <wp:extent cx="431800" cy="1176951"/>
                  <wp:effectExtent l="0" t="0" r="6350" b="4445"/>
                  <wp:docPr id="3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987" cy="1180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60" w:type="pct"/>
          </w:tcPr>
          <w:p w:rsidR="00202B3C" w:rsidRPr="00364D70" w:rsidRDefault="00202B3C">
            <w:pPr>
              <w:pStyle w:val="Compact"/>
              <w:rPr>
                <w:highlight w:val="cyan"/>
              </w:rPr>
            </w:pPr>
            <w:r w:rsidRPr="00364D70">
              <w:rPr>
                <w:highlight w:val="cyan"/>
              </w:rPr>
              <w:t>31. I feel like I use my mobile phone too much.</w:t>
            </w:r>
            <w:r w:rsidRPr="00364D70">
              <w:rPr>
                <w:highlight w:val="cyan"/>
              </w:rPr>
              <w:br/>
            </w:r>
          </w:p>
        </w:tc>
        <w:tc>
          <w:tcPr>
            <w:tcW w:w="1488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69" w:type="pct"/>
          </w:tcPr>
          <w:p w:rsidR="00202B3C" w:rsidRDefault="00202B3C">
            <w:pPr>
              <w:pStyle w:val="Compact"/>
            </w:pPr>
            <w:r>
              <w:t>29 (10.2%)</w:t>
            </w:r>
            <w:r>
              <w:br/>
              <w:t>23 (8.1%)</w:t>
            </w:r>
            <w:r>
              <w:br/>
              <w:t>38 (13.4%)</w:t>
            </w:r>
            <w:r>
              <w:br/>
              <w:t>63 (22.3%)</w:t>
            </w:r>
            <w:r>
              <w:br/>
              <w:t>65 (23.0%)</w:t>
            </w:r>
            <w:r>
              <w:br/>
              <w:t>65 (23.0%)</w:t>
            </w:r>
          </w:p>
        </w:tc>
        <w:tc>
          <w:tcPr>
            <w:tcW w:w="883" w:type="pct"/>
          </w:tcPr>
          <w:p w:rsidR="00202B3C" w:rsidRDefault="00202B3C">
            <w:r>
              <w:rPr>
                <w:noProof/>
              </w:rPr>
              <w:drawing>
                <wp:inline distT="0" distB="0" distL="0" distR="0" wp14:anchorId="3DBEEAE7" wp14:editId="604667FF">
                  <wp:extent cx="482600" cy="1158843"/>
                  <wp:effectExtent l="0" t="0" r="0" b="3810"/>
                  <wp:docPr id="3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738" cy="11639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60" w:type="pct"/>
          </w:tcPr>
          <w:p w:rsidR="00202B3C" w:rsidRDefault="00202B3C">
            <w:pPr>
              <w:pStyle w:val="Compact"/>
            </w:pPr>
            <w:r w:rsidRPr="00364D70">
              <w:rPr>
                <w:highlight w:val="darkCyan"/>
              </w:rPr>
              <w:t>32. Mobile electronic devices make parenting easier.</w:t>
            </w:r>
            <w:r>
              <w:br/>
            </w:r>
          </w:p>
        </w:tc>
        <w:tc>
          <w:tcPr>
            <w:tcW w:w="1488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69" w:type="pct"/>
          </w:tcPr>
          <w:p w:rsidR="00202B3C" w:rsidRDefault="00202B3C">
            <w:pPr>
              <w:pStyle w:val="Compact"/>
            </w:pPr>
            <w:r>
              <w:t>26 (9.2%)</w:t>
            </w:r>
            <w:r>
              <w:br/>
              <w:t>39 (13.8%)</w:t>
            </w:r>
            <w:r>
              <w:br/>
              <w:t>60 (21.2%)</w:t>
            </w:r>
            <w:r>
              <w:br/>
              <w:t>81 (28.6%)</w:t>
            </w:r>
            <w:r>
              <w:br/>
              <w:t>56 (19.8%)</w:t>
            </w:r>
            <w:r>
              <w:br/>
              <w:t>21 (7.4%)</w:t>
            </w:r>
          </w:p>
        </w:tc>
        <w:tc>
          <w:tcPr>
            <w:tcW w:w="883" w:type="pct"/>
          </w:tcPr>
          <w:p w:rsidR="00202B3C" w:rsidRDefault="00202B3C">
            <w:r>
              <w:rPr>
                <w:noProof/>
              </w:rPr>
              <w:drawing>
                <wp:inline distT="0" distB="0" distL="0" distR="0" wp14:anchorId="081097CD" wp14:editId="7F9C581A">
                  <wp:extent cx="571500" cy="1186004"/>
                  <wp:effectExtent l="0" t="0" r="0" b="0"/>
                  <wp:docPr id="3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733" cy="11906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60" w:type="pct"/>
          </w:tcPr>
          <w:p w:rsidR="00202B3C" w:rsidRDefault="00202B3C">
            <w:pPr>
              <w:pStyle w:val="Compact"/>
            </w:pPr>
            <w:r w:rsidRPr="00364D70">
              <w:rPr>
                <w:highlight w:val="darkCyan"/>
              </w:rPr>
              <w:t>33. I am worried about the impact of my mobile electronic device use on my child.</w:t>
            </w:r>
            <w:r>
              <w:br/>
            </w:r>
          </w:p>
        </w:tc>
        <w:tc>
          <w:tcPr>
            <w:tcW w:w="1488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69" w:type="pct"/>
          </w:tcPr>
          <w:p w:rsidR="00202B3C" w:rsidRDefault="00202B3C">
            <w:pPr>
              <w:pStyle w:val="Compact"/>
            </w:pPr>
            <w:r>
              <w:t>23 (8.2%)</w:t>
            </w:r>
            <w:r>
              <w:br/>
              <w:t>30 (10.7%)</w:t>
            </w:r>
            <w:r>
              <w:br/>
              <w:t>41 (14.6%)</w:t>
            </w:r>
            <w:r>
              <w:br/>
              <w:t>65 (23.1%)</w:t>
            </w:r>
            <w:r>
              <w:br/>
              <w:t>73 (26.0%)</w:t>
            </w:r>
            <w:r>
              <w:br/>
              <w:t>49 (17.4%)</w:t>
            </w:r>
          </w:p>
        </w:tc>
        <w:tc>
          <w:tcPr>
            <w:tcW w:w="883" w:type="pct"/>
          </w:tcPr>
          <w:p w:rsidR="00202B3C" w:rsidRDefault="00202B3C">
            <w:r>
              <w:rPr>
                <w:noProof/>
              </w:rPr>
              <w:drawing>
                <wp:inline distT="0" distB="0" distL="0" distR="0" wp14:anchorId="2BECEC56" wp14:editId="3B3361B4">
                  <wp:extent cx="533400" cy="1140737"/>
                  <wp:effectExtent l="0" t="0" r="0" b="2540"/>
                  <wp:docPr id="3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441" cy="11472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60" w:type="pct"/>
          </w:tcPr>
          <w:p w:rsidR="00202B3C" w:rsidRDefault="00202B3C">
            <w:pPr>
              <w:pStyle w:val="Compact"/>
            </w:pPr>
            <w:r>
              <w:t>34. I would like help in limiting my mobile electronic device use around my child.</w:t>
            </w:r>
            <w:r>
              <w:br/>
            </w:r>
          </w:p>
        </w:tc>
        <w:tc>
          <w:tcPr>
            <w:tcW w:w="1488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69" w:type="pct"/>
          </w:tcPr>
          <w:p w:rsidR="00202B3C" w:rsidRDefault="00202B3C">
            <w:pPr>
              <w:pStyle w:val="Compact"/>
            </w:pPr>
            <w:r>
              <w:t>27 (9.6%)</w:t>
            </w:r>
            <w:r>
              <w:br/>
              <w:t>33 (11.7%)</w:t>
            </w:r>
            <w:r>
              <w:br/>
              <w:t>35 (12.4%)</w:t>
            </w:r>
            <w:r>
              <w:br/>
              <w:t>56 (19.9%)</w:t>
            </w:r>
            <w:r>
              <w:br/>
              <w:t>84 (29.8%)</w:t>
            </w:r>
            <w:r>
              <w:br/>
              <w:t>47 (16.7%)</w:t>
            </w:r>
          </w:p>
        </w:tc>
        <w:tc>
          <w:tcPr>
            <w:tcW w:w="883" w:type="pct"/>
          </w:tcPr>
          <w:p w:rsidR="00202B3C" w:rsidRDefault="00202B3C">
            <w:r>
              <w:rPr>
                <w:noProof/>
              </w:rPr>
              <w:drawing>
                <wp:inline distT="0" distB="0" distL="0" distR="0" wp14:anchorId="3D3814A7" wp14:editId="2B7D117A">
                  <wp:extent cx="584200" cy="1122630"/>
                  <wp:effectExtent l="0" t="0" r="0" b="1905"/>
                  <wp:docPr id="3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516" cy="11290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60" w:type="pct"/>
          </w:tcPr>
          <w:p w:rsidR="00202B3C" w:rsidRDefault="00202B3C">
            <w:pPr>
              <w:pStyle w:val="Compact"/>
            </w:pPr>
            <w:r w:rsidRPr="00364D70">
              <w:rPr>
                <w:highlight w:val="darkCyan"/>
              </w:rPr>
              <w:t>35. Mobile electronic devices make parenting harder.</w:t>
            </w:r>
            <w:r>
              <w:br/>
            </w:r>
          </w:p>
        </w:tc>
        <w:tc>
          <w:tcPr>
            <w:tcW w:w="1488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69" w:type="pct"/>
          </w:tcPr>
          <w:p w:rsidR="00202B3C" w:rsidRDefault="00202B3C">
            <w:pPr>
              <w:pStyle w:val="Compact"/>
            </w:pPr>
            <w:r>
              <w:t>30 (10.7%)</w:t>
            </w:r>
            <w:r>
              <w:br/>
              <w:t>50 (17.8%)</w:t>
            </w:r>
            <w:r>
              <w:br/>
              <w:t>64 (22.8%)</w:t>
            </w:r>
            <w:r>
              <w:br/>
              <w:t>68 (24.2%)</w:t>
            </w:r>
            <w:r>
              <w:br/>
              <w:t>51 (18.1%)</w:t>
            </w:r>
            <w:r>
              <w:br/>
              <w:t>18 (6.4%)</w:t>
            </w:r>
          </w:p>
        </w:tc>
        <w:tc>
          <w:tcPr>
            <w:tcW w:w="883" w:type="pct"/>
          </w:tcPr>
          <w:p w:rsidR="00202B3C" w:rsidRDefault="00202B3C">
            <w:r>
              <w:rPr>
                <w:noProof/>
              </w:rPr>
              <w:drawing>
                <wp:inline distT="0" distB="0" distL="0" distR="0" wp14:anchorId="781441BE" wp14:editId="3C2B20B7">
                  <wp:extent cx="508000" cy="1095469"/>
                  <wp:effectExtent l="0" t="0" r="0" b="9525"/>
                  <wp:docPr id="3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175" cy="11001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60" w:type="pct"/>
          </w:tcPr>
          <w:p w:rsidR="00202B3C" w:rsidRDefault="00202B3C">
            <w:pPr>
              <w:pStyle w:val="Compact"/>
            </w:pPr>
            <w:r>
              <w:t>36. I have tried to limit my mobile electronic device use around my child.</w:t>
            </w:r>
            <w:r>
              <w:br/>
            </w:r>
          </w:p>
        </w:tc>
        <w:tc>
          <w:tcPr>
            <w:tcW w:w="1488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69" w:type="pct"/>
          </w:tcPr>
          <w:p w:rsidR="00202B3C" w:rsidRDefault="00202B3C">
            <w:pPr>
              <w:pStyle w:val="Compact"/>
            </w:pPr>
            <w:r>
              <w:t>13 (4.6%)</w:t>
            </w:r>
            <w:r>
              <w:br/>
              <w:t>15 (5.3%)</w:t>
            </w:r>
            <w:r>
              <w:br/>
              <w:t>28 (10.0%)</w:t>
            </w:r>
            <w:r>
              <w:br/>
              <w:t>85 (30.2%)</w:t>
            </w:r>
            <w:r>
              <w:br/>
              <w:t>87 (31.0%)</w:t>
            </w:r>
            <w:r>
              <w:br/>
              <w:t>53 (18.9%)</w:t>
            </w:r>
          </w:p>
        </w:tc>
        <w:tc>
          <w:tcPr>
            <w:tcW w:w="883" w:type="pct"/>
          </w:tcPr>
          <w:p w:rsidR="00202B3C" w:rsidRDefault="00202B3C">
            <w:r>
              <w:rPr>
                <w:noProof/>
              </w:rPr>
              <w:drawing>
                <wp:inline distT="0" distB="0" distL="0" distR="0" wp14:anchorId="5D92EEB6" wp14:editId="68DC9AF9">
                  <wp:extent cx="596900" cy="1122630"/>
                  <wp:effectExtent l="0" t="0" r="0" b="1905"/>
                  <wp:docPr id="3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40" cy="11249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60" w:type="pct"/>
          </w:tcPr>
          <w:p w:rsidR="00202B3C" w:rsidRDefault="00202B3C" w:rsidP="005A4673">
            <w:pPr>
              <w:pStyle w:val="Compact"/>
            </w:pPr>
            <w:r w:rsidRPr="00364D70">
              <w:rPr>
                <w:highlight w:val="darkCyan"/>
              </w:rPr>
              <w:t>37. My mobile electronic device use sometimes makes my child feel like I’m not paying attention to her or him.</w:t>
            </w:r>
            <w:r>
              <w:br/>
            </w:r>
          </w:p>
        </w:tc>
        <w:tc>
          <w:tcPr>
            <w:tcW w:w="1488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69" w:type="pct"/>
          </w:tcPr>
          <w:p w:rsidR="00202B3C" w:rsidRDefault="00202B3C">
            <w:pPr>
              <w:pStyle w:val="Compact"/>
            </w:pPr>
            <w:r>
              <w:t>28 (10.0%)</w:t>
            </w:r>
            <w:r>
              <w:br/>
              <w:t>46 (16.4%)</w:t>
            </w:r>
            <w:r>
              <w:br/>
              <w:t>48 (17.1%)</w:t>
            </w:r>
            <w:r>
              <w:br/>
              <w:t>61 (21.7%)</w:t>
            </w:r>
            <w:r>
              <w:br/>
              <w:t>57 (20.3%)</w:t>
            </w:r>
            <w:r>
              <w:br/>
              <w:t>41 (14.6%)</w:t>
            </w:r>
          </w:p>
        </w:tc>
        <w:tc>
          <w:tcPr>
            <w:tcW w:w="883" w:type="pct"/>
          </w:tcPr>
          <w:p w:rsidR="00202B3C" w:rsidRDefault="00202B3C">
            <w:r>
              <w:rPr>
                <w:noProof/>
              </w:rPr>
              <w:drawing>
                <wp:inline distT="0" distB="0" distL="0" distR="0" wp14:anchorId="72324102" wp14:editId="0CF4E1EA">
                  <wp:extent cx="469900" cy="1149790"/>
                  <wp:effectExtent l="0" t="0" r="0" b="0"/>
                  <wp:docPr id="4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665" cy="11541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43EF" w:rsidRDefault="003543EF"/>
    <w:p w:rsidR="00583529" w:rsidRDefault="00583529">
      <w:pPr>
        <w:rPr>
          <w:noProof/>
        </w:rPr>
      </w:pPr>
      <w:r>
        <w:rPr>
          <w:noProof/>
        </w:rPr>
        <w:br w:type="page"/>
      </w:r>
    </w:p>
    <w:p w:rsidR="002E2B8D" w:rsidRPr="00DE084C" w:rsidRDefault="00583529" w:rsidP="002E2B8D">
      <w:pPr>
        <w:jc w:val="center"/>
        <w:rPr>
          <w:u w:val="single"/>
        </w:rPr>
      </w:pPr>
      <w:r w:rsidRPr="00DE084C">
        <w:rPr>
          <w:u w:val="single"/>
        </w:rPr>
        <w:t>Q9: Please rate your agreement with each statement, using the following scale:</w:t>
      </w:r>
    </w:p>
    <w:tbl>
      <w:tblPr>
        <w:tblStyle w:val="Table"/>
        <w:tblW w:w="5000" w:type="pct"/>
        <w:tblBorders>
          <w:insideH w:val="single" w:sz="4" w:space="0" w:color="auto"/>
        </w:tblBorders>
        <w:tblLook w:val="07E0" w:firstRow="1" w:lastRow="1" w:firstColumn="1" w:lastColumn="1" w:noHBand="1" w:noVBand="1"/>
      </w:tblPr>
      <w:tblGrid>
        <w:gridCol w:w="3689"/>
        <w:gridCol w:w="3119"/>
        <w:gridCol w:w="1821"/>
        <w:gridCol w:w="2171"/>
      </w:tblGrid>
      <w:tr w:rsidR="00202B3C" w:rsidTr="00202B3C">
        <w:tc>
          <w:tcPr>
            <w:tcW w:w="1708" w:type="pct"/>
          </w:tcPr>
          <w:p w:rsidR="00202B3C" w:rsidRDefault="00202B3C" w:rsidP="005A4673">
            <w:pPr>
              <w:pStyle w:val="Compact"/>
            </w:pPr>
            <w:r>
              <w:t>38. I would like to use electronic devices more effectively, when in my child’s presence.</w:t>
            </w:r>
            <w:r>
              <w:br/>
            </w:r>
          </w:p>
        </w:tc>
        <w:tc>
          <w:tcPr>
            <w:tcW w:w="1444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43" w:type="pct"/>
          </w:tcPr>
          <w:p w:rsidR="00202B3C" w:rsidRDefault="00202B3C">
            <w:pPr>
              <w:pStyle w:val="Compact"/>
            </w:pPr>
            <w:r>
              <w:t>13 (4.6%)</w:t>
            </w:r>
            <w:r>
              <w:br/>
              <w:t>22 (7.8%)</w:t>
            </w:r>
            <w:r>
              <w:br/>
              <w:t>31 (10.9%)</w:t>
            </w:r>
            <w:r>
              <w:br/>
              <w:t>93 (32.9%)</w:t>
            </w:r>
            <w:r>
              <w:br/>
              <w:t>87 (30.7%)</w:t>
            </w:r>
            <w:r>
              <w:br/>
              <w:t>37 (13.1%)</w:t>
            </w:r>
          </w:p>
        </w:tc>
        <w:tc>
          <w:tcPr>
            <w:tcW w:w="1005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298B8EF9" wp14:editId="69F8AC70">
                  <wp:extent cx="622300" cy="1186004"/>
                  <wp:effectExtent l="0" t="0" r="6350" b="0"/>
                  <wp:docPr id="4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417" cy="119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08" w:type="pct"/>
          </w:tcPr>
          <w:p w:rsidR="00202B3C" w:rsidRDefault="00202B3C" w:rsidP="005A4673">
            <w:pPr>
              <w:pStyle w:val="Compact"/>
            </w:pPr>
            <w:r>
              <w:t>39. To help me use electronic devices effectively in my child’s presence - I would attend a class.</w:t>
            </w:r>
            <w:r>
              <w:br/>
            </w:r>
          </w:p>
        </w:tc>
        <w:tc>
          <w:tcPr>
            <w:tcW w:w="1444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43" w:type="pct"/>
          </w:tcPr>
          <w:p w:rsidR="00202B3C" w:rsidRDefault="00202B3C">
            <w:pPr>
              <w:pStyle w:val="Compact"/>
            </w:pPr>
            <w:r>
              <w:t>55 (19.4%)</w:t>
            </w:r>
            <w:r>
              <w:br/>
              <w:t>50 (17.7%)</w:t>
            </w:r>
            <w:r>
              <w:br/>
              <w:t>47 (16.6%)</w:t>
            </w:r>
            <w:r>
              <w:br/>
              <w:t>63 (22.3%)</w:t>
            </w:r>
            <w:r>
              <w:br/>
              <w:t>46 (16.2%)</w:t>
            </w:r>
            <w:r>
              <w:br/>
              <w:t>22 (7.8%)</w:t>
            </w:r>
          </w:p>
        </w:tc>
        <w:tc>
          <w:tcPr>
            <w:tcW w:w="1005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3FC378E" wp14:editId="7DEC0784">
                  <wp:extent cx="482600" cy="1131684"/>
                  <wp:effectExtent l="0" t="0" r="0" b="0"/>
                  <wp:docPr id="4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310" cy="11356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08" w:type="pct"/>
          </w:tcPr>
          <w:p w:rsidR="00202B3C" w:rsidRDefault="00202B3C" w:rsidP="005A4673">
            <w:pPr>
              <w:pStyle w:val="Compact"/>
            </w:pPr>
            <w:r>
              <w:t>40. To help me use electronic devices effectively in my child’s presence - I would attend a support group with other parents.</w:t>
            </w:r>
            <w:r>
              <w:br/>
            </w:r>
          </w:p>
        </w:tc>
        <w:tc>
          <w:tcPr>
            <w:tcW w:w="1444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43" w:type="pct"/>
          </w:tcPr>
          <w:p w:rsidR="00202B3C" w:rsidRDefault="00202B3C">
            <w:pPr>
              <w:pStyle w:val="Compact"/>
            </w:pPr>
            <w:r>
              <w:t>48 (17.0%)</w:t>
            </w:r>
            <w:r>
              <w:br/>
              <w:t>59 (20.8%)</w:t>
            </w:r>
            <w:r>
              <w:br/>
              <w:t>48 (17.0%)</w:t>
            </w:r>
            <w:r>
              <w:br/>
              <w:t>68 (24.0%)</w:t>
            </w:r>
            <w:r>
              <w:br/>
              <w:t>44 (15.6%)</w:t>
            </w:r>
            <w:r>
              <w:br/>
              <w:t>16 (5.6%)</w:t>
            </w:r>
          </w:p>
        </w:tc>
        <w:tc>
          <w:tcPr>
            <w:tcW w:w="1005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62E9575A" wp14:editId="2CC8F00A">
                  <wp:extent cx="508000" cy="1140736"/>
                  <wp:effectExtent l="0" t="0" r="0" b="2540"/>
                  <wp:docPr id="4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908" cy="1145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08" w:type="pct"/>
          </w:tcPr>
          <w:p w:rsidR="00202B3C" w:rsidRDefault="00202B3C" w:rsidP="005A4673">
            <w:pPr>
              <w:pStyle w:val="Compact"/>
            </w:pPr>
            <w:r>
              <w:t>41. To help me use electronic devices effectively in my child’s presence - I would consider help from a coach in my home.</w:t>
            </w:r>
            <w:r>
              <w:br/>
            </w:r>
          </w:p>
        </w:tc>
        <w:tc>
          <w:tcPr>
            <w:tcW w:w="1444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43" w:type="pct"/>
          </w:tcPr>
          <w:p w:rsidR="00202B3C" w:rsidRDefault="00202B3C">
            <w:pPr>
              <w:pStyle w:val="Compact"/>
            </w:pPr>
            <w:r>
              <w:t>62 (21.9%)</w:t>
            </w:r>
            <w:r>
              <w:br/>
              <w:t>59 (20.8%)</w:t>
            </w:r>
            <w:r>
              <w:br/>
              <w:t>48 (17.0%)</w:t>
            </w:r>
            <w:r>
              <w:br/>
              <w:t>49 (17.3%)</w:t>
            </w:r>
            <w:r>
              <w:br/>
              <w:t>40 (14.1%)</w:t>
            </w:r>
            <w:r>
              <w:br/>
              <w:t>25 (8.8%)</w:t>
            </w:r>
          </w:p>
        </w:tc>
        <w:tc>
          <w:tcPr>
            <w:tcW w:w="1005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33AD6907" wp14:editId="1EA310A1">
                  <wp:extent cx="469900" cy="1140737"/>
                  <wp:effectExtent l="0" t="0" r="0" b="2540"/>
                  <wp:docPr id="4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209" cy="1143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3529" w:rsidRDefault="00583529"/>
    <w:p w:rsidR="0072621B" w:rsidRDefault="0072621B">
      <w:r>
        <w:br w:type="page"/>
      </w:r>
    </w:p>
    <w:p w:rsidR="003543EF" w:rsidRDefault="00583529" w:rsidP="00583529">
      <w:pPr>
        <w:jc w:val="center"/>
        <w:rPr>
          <w:u w:val="single"/>
        </w:rPr>
      </w:pPr>
      <w:r w:rsidRPr="0072621B">
        <w:rPr>
          <w:u w:val="single"/>
        </w:rPr>
        <w:t>Q10. Please rate your agreement with each statement below, using the following scale:</w:t>
      </w:r>
    </w:p>
    <w:p w:rsidR="002E2B8D" w:rsidRDefault="002E2B8D" w:rsidP="002E2B8D">
      <w:r w:rsidRPr="0034023E">
        <w:rPr>
          <w:highlight w:val="lightGray"/>
        </w:rPr>
        <w:t>Techaccept43,</w:t>
      </w:r>
      <w:r w:rsidR="0034023E">
        <w:t xml:space="preserve"> all other greys</w:t>
      </w:r>
    </w:p>
    <w:p w:rsidR="002E2B8D" w:rsidRDefault="002E2B8D" w:rsidP="002E2B8D">
      <w:r>
        <w:t>Toomuchtech46</w:t>
      </w:r>
    </w:p>
    <w:p w:rsidR="002E2B8D" w:rsidRDefault="002E2B8D" w:rsidP="002E2B8D">
      <w:r>
        <w:t>Privacyconc47</w:t>
      </w:r>
    </w:p>
    <w:p w:rsidR="002E2B8D" w:rsidRPr="002E2B8D" w:rsidRDefault="002E2B8D" w:rsidP="002E2B8D"/>
    <w:tbl>
      <w:tblPr>
        <w:tblStyle w:val="Table"/>
        <w:tblW w:w="5000" w:type="pct"/>
        <w:tblBorders>
          <w:insideH w:val="single" w:sz="4" w:space="0" w:color="auto"/>
        </w:tblBorders>
        <w:tblLook w:val="07E0" w:firstRow="1" w:lastRow="1" w:firstColumn="1" w:lastColumn="1" w:noHBand="1" w:noVBand="1"/>
      </w:tblPr>
      <w:tblGrid>
        <w:gridCol w:w="3805"/>
        <w:gridCol w:w="3217"/>
        <w:gridCol w:w="1879"/>
        <w:gridCol w:w="1899"/>
      </w:tblGrid>
      <w:tr w:rsidR="00202B3C" w:rsidTr="00202B3C">
        <w:tc>
          <w:tcPr>
            <w:tcW w:w="1761" w:type="pct"/>
          </w:tcPr>
          <w:p w:rsidR="00202B3C" w:rsidRDefault="00202B3C">
            <w:pPr>
              <w:pStyle w:val="Compact"/>
            </w:pPr>
            <w:r>
              <w:t>42. Using a computer-assisted coach while caring for my child would quickly feel like a normal part of life.</w:t>
            </w:r>
            <w:r>
              <w:br/>
            </w:r>
          </w:p>
        </w:tc>
        <w:tc>
          <w:tcPr>
            <w:tcW w:w="1489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70" w:type="pct"/>
          </w:tcPr>
          <w:p w:rsidR="00202B3C" w:rsidRDefault="00202B3C">
            <w:pPr>
              <w:pStyle w:val="Compact"/>
            </w:pPr>
            <w:r>
              <w:t>52 (18.4%)</w:t>
            </w:r>
            <w:r>
              <w:br/>
              <w:t>48 (17.0%)</w:t>
            </w:r>
            <w:r>
              <w:br/>
              <w:t>62 (21.9%)</w:t>
            </w:r>
            <w:r>
              <w:br/>
              <w:t>60 (21.2%)</w:t>
            </w:r>
            <w:r>
              <w:br/>
              <w:t>45 (15.9%)</w:t>
            </w:r>
            <w:r>
              <w:br/>
              <w:t>16 (5.6%)</w:t>
            </w:r>
          </w:p>
        </w:tc>
        <w:tc>
          <w:tcPr>
            <w:tcW w:w="87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70C1B738" wp14:editId="529ECB2A">
                  <wp:extent cx="469900" cy="1195058"/>
                  <wp:effectExtent l="0" t="0" r="0" b="5715"/>
                  <wp:docPr id="4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840" cy="11999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61" w:type="pct"/>
          </w:tcPr>
          <w:p w:rsidR="00202B3C" w:rsidRPr="0034023E" w:rsidRDefault="00202B3C">
            <w:pPr>
              <w:pStyle w:val="Compact"/>
              <w:rPr>
                <w:highlight w:val="lightGray"/>
              </w:rPr>
            </w:pPr>
            <w:r w:rsidRPr="0034023E">
              <w:rPr>
                <w:highlight w:val="lightGray"/>
              </w:rPr>
              <w:t>43. Using a computer-assisted coach while caring for my child would help me be more aware of my device use around my child.</w:t>
            </w:r>
            <w:r w:rsidRPr="0034023E">
              <w:rPr>
                <w:highlight w:val="lightGray"/>
              </w:rPr>
              <w:br/>
            </w:r>
          </w:p>
        </w:tc>
        <w:tc>
          <w:tcPr>
            <w:tcW w:w="1489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70" w:type="pct"/>
          </w:tcPr>
          <w:p w:rsidR="00202B3C" w:rsidRDefault="00202B3C">
            <w:pPr>
              <w:pStyle w:val="Compact"/>
            </w:pPr>
            <w:r>
              <w:t>38 (13.4%)</w:t>
            </w:r>
            <w:r>
              <w:br/>
              <w:t>42 (14.8%)</w:t>
            </w:r>
            <w:r>
              <w:br/>
              <w:t>28 (9.9%)</w:t>
            </w:r>
            <w:r>
              <w:br/>
              <w:t>84 (29.7%)</w:t>
            </w:r>
            <w:r>
              <w:br/>
              <w:t>71 (25.1%)</w:t>
            </w:r>
            <w:r>
              <w:br/>
              <w:t>20 (7.1%)</w:t>
            </w:r>
          </w:p>
        </w:tc>
        <w:tc>
          <w:tcPr>
            <w:tcW w:w="87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30E4F2C9" wp14:editId="5A42CB68">
                  <wp:extent cx="584200" cy="1158844"/>
                  <wp:effectExtent l="0" t="0" r="6350" b="3810"/>
                  <wp:docPr id="4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497" cy="116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61" w:type="pct"/>
          </w:tcPr>
          <w:p w:rsidR="00202B3C" w:rsidRPr="0034023E" w:rsidRDefault="00202B3C">
            <w:pPr>
              <w:pStyle w:val="Compact"/>
              <w:rPr>
                <w:highlight w:val="lightGray"/>
              </w:rPr>
            </w:pPr>
            <w:r w:rsidRPr="0034023E">
              <w:rPr>
                <w:highlight w:val="lightGray"/>
              </w:rPr>
              <w:t>44. Using a computer-assisted coach while caring for my child would improve my interactions with my child.</w:t>
            </w:r>
            <w:r w:rsidRPr="0034023E">
              <w:rPr>
                <w:highlight w:val="lightGray"/>
              </w:rPr>
              <w:br/>
            </w:r>
          </w:p>
        </w:tc>
        <w:tc>
          <w:tcPr>
            <w:tcW w:w="1489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70" w:type="pct"/>
          </w:tcPr>
          <w:p w:rsidR="00202B3C" w:rsidRDefault="00202B3C">
            <w:pPr>
              <w:pStyle w:val="Compact"/>
            </w:pPr>
            <w:r>
              <w:t>43 (15.2%)</w:t>
            </w:r>
            <w:r>
              <w:br/>
              <w:t>38 (13.5%)</w:t>
            </w:r>
            <w:r>
              <w:br/>
              <w:t>53 (18.8%)</w:t>
            </w:r>
            <w:r>
              <w:br/>
              <w:t>75 (26.6%)</w:t>
            </w:r>
            <w:r>
              <w:br/>
              <w:t>55 (19.5%)</w:t>
            </w:r>
            <w:r>
              <w:br/>
              <w:t>18 (6.4%)</w:t>
            </w:r>
          </w:p>
        </w:tc>
        <w:tc>
          <w:tcPr>
            <w:tcW w:w="87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4F822C12" wp14:editId="4FE19FD4">
                  <wp:extent cx="533400" cy="1122630"/>
                  <wp:effectExtent l="0" t="0" r="0" b="1905"/>
                  <wp:docPr id="4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249" cy="11286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61" w:type="pct"/>
          </w:tcPr>
          <w:p w:rsidR="00202B3C" w:rsidRPr="0034023E" w:rsidRDefault="00202B3C">
            <w:pPr>
              <w:pStyle w:val="Compact"/>
              <w:rPr>
                <w:highlight w:val="lightGray"/>
              </w:rPr>
            </w:pPr>
            <w:r w:rsidRPr="0034023E">
              <w:rPr>
                <w:highlight w:val="lightGray"/>
              </w:rPr>
              <w:t>45. Using a computer-assisted coach while caring for my child would help me be a better parent.</w:t>
            </w:r>
            <w:r w:rsidRPr="0034023E">
              <w:rPr>
                <w:highlight w:val="lightGray"/>
              </w:rPr>
              <w:br/>
            </w:r>
          </w:p>
        </w:tc>
        <w:tc>
          <w:tcPr>
            <w:tcW w:w="1489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70" w:type="pct"/>
          </w:tcPr>
          <w:p w:rsidR="00202B3C" w:rsidRDefault="00202B3C">
            <w:pPr>
              <w:pStyle w:val="Compact"/>
            </w:pPr>
            <w:r>
              <w:t>44 (15.6%)</w:t>
            </w:r>
            <w:r>
              <w:br/>
              <w:t>49 (17.4%)</w:t>
            </w:r>
            <w:r>
              <w:br/>
              <w:t>41 (14.5%)</w:t>
            </w:r>
            <w:r>
              <w:br/>
              <w:t>75 (26.6%)</w:t>
            </w:r>
            <w:r>
              <w:br/>
              <w:t>53 (18.8%)</w:t>
            </w:r>
            <w:r>
              <w:br/>
              <w:t>20 (7.1%)</w:t>
            </w:r>
          </w:p>
        </w:tc>
        <w:tc>
          <w:tcPr>
            <w:tcW w:w="87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1DBD7A6F" wp14:editId="090EB5D1">
                  <wp:extent cx="533400" cy="1140736"/>
                  <wp:effectExtent l="0" t="0" r="0" b="2540"/>
                  <wp:docPr id="4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566" cy="11432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61" w:type="pct"/>
          </w:tcPr>
          <w:p w:rsidR="00202B3C" w:rsidRDefault="00202B3C" w:rsidP="00A51707">
            <w:pPr>
              <w:pStyle w:val="Compact"/>
            </w:pPr>
            <w:r>
              <w:t>46. Using a computer-assisted coach while caring for my child would feel like too much technology.</w:t>
            </w:r>
            <w:r>
              <w:br/>
            </w:r>
          </w:p>
        </w:tc>
        <w:tc>
          <w:tcPr>
            <w:tcW w:w="1489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70" w:type="pct"/>
          </w:tcPr>
          <w:p w:rsidR="00202B3C" w:rsidRDefault="00202B3C">
            <w:pPr>
              <w:pStyle w:val="Compact"/>
            </w:pPr>
            <w:r>
              <w:t>22 (7.8%)</w:t>
            </w:r>
            <w:r>
              <w:br/>
              <w:t>23 (8.2%)</w:t>
            </w:r>
            <w:r>
              <w:br/>
              <w:t>45 (16.0%)</w:t>
            </w:r>
            <w:r>
              <w:br/>
              <w:t>81 (28.7%)</w:t>
            </w:r>
            <w:r>
              <w:br/>
              <w:t>65 (23.1%)</w:t>
            </w:r>
            <w:r>
              <w:br/>
              <w:t>46 (16.3%)</w:t>
            </w:r>
          </w:p>
        </w:tc>
        <w:tc>
          <w:tcPr>
            <w:tcW w:w="87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1461BCF7" wp14:editId="049AFF64">
                  <wp:extent cx="571500" cy="1149790"/>
                  <wp:effectExtent l="0" t="0" r="0" b="0"/>
                  <wp:docPr id="4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349" cy="1153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61" w:type="pct"/>
          </w:tcPr>
          <w:p w:rsidR="00202B3C" w:rsidRDefault="00202B3C">
            <w:pPr>
              <w:pStyle w:val="Compact"/>
            </w:pPr>
            <w:r>
              <w:t>47. Using a computer-assisted coach while caring for my child would raise privacy concerns.</w:t>
            </w:r>
            <w:r>
              <w:br/>
            </w:r>
          </w:p>
        </w:tc>
        <w:tc>
          <w:tcPr>
            <w:tcW w:w="1489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70" w:type="pct"/>
          </w:tcPr>
          <w:p w:rsidR="00202B3C" w:rsidRDefault="00202B3C">
            <w:pPr>
              <w:pStyle w:val="Compact"/>
            </w:pPr>
            <w:r>
              <w:t>25 (8.8%)</w:t>
            </w:r>
            <w:r>
              <w:br/>
              <w:t>18 (6.4%)</w:t>
            </w:r>
            <w:r>
              <w:br/>
              <w:t>34 (12.0%)</w:t>
            </w:r>
            <w:r>
              <w:br/>
              <w:t>82 (29.0%)</w:t>
            </w:r>
            <w:r>
              <w:br/>
              <w:t>69 (24.4%)</w:t>
            </w:r>
            <w:r>
              <w:br/>
              <w:t>55 (19.4%)</w:t>
            </w:r>
          </w:p>
        </w:tc>
        <w:tc>
          <w:tcPr>
            <w:tcW w:w="87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49444085" wp14:editId="5A6C1A10">
                  <wp:extent cx="571500" cy="1167897"/>
                  <wp:effectExtent l="0" t="0" r="0" b="0"/>
                  <wp:docPr id="5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40" cy="11698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13C3" w:rsidRDefault="002713C3"/>
    <w:p w:rsidR="004B358F" w:rsidRDefault="004B358F"/>
    <w:p w:rsidR="00583529" w:rsidRDefault="00583529">
      <w:r>
        <w:br w:type="page"/>
      </w:r>
    </w:p>
    <w:p w:rsidR="00BA1BE8" w:rsidRPr="0072621B" w:rsidRDefault="00583529" w:rsidP="00583529">
      <w:pPr>
        <w:jc w:val="center"/>
        <w:rPr>
          <w:u w:val="single"/>
        </w:rPr>
      </w:pPr>
      <w:r w:rsidRPr="0072621B">
        <w:rPr>
          <w:u w:val="single"/>
        </w:rPr>
        <w:t>Q29. Please rate your agreement with each statement below, using the following scale:</w:t>
      </w:r>
    </w:p>
    <w:tbl>
      <w:tblPr>
        <w:tblStyle w:val="Table"/>
        <w:tblW w:w="5000" w:type="pct"/>
        <w:tblBorders>
          <w:insideH w:val="single" w:sz="4" w:space="0" w:color="auto"/>
        </w:tblBorders>
        <w:tblLook w:val="07E0" w:firstRow="1" w:lastRow="1" w:firstColumn="1" w:lastColumn="1" w:noHBand="1" w:noVBand="1"/>
      </w:tblPr>
      <w:tblGrid>
        <w:gridCol w:w="3785"/>
        <w:gridCol w:w="3199"/>
        <w:gridCol w:w="1868"/>
        <w:gridCol w:w="1948"/>
      </w:tblGrid>
      <w:tr w:rsidR="00202B3C" w:rsidTr="00202B3C">
        <w:tc>
          <w:tcPr>
            <w:tcW w:w="1752" w:type="pct"/>
          </w:tcPr>
          <w:p w:rsidR="00202B3C" w:rsidRPr="0034023E" w:rsidRDefault="00202B3C">
            <w:pPr>
              <w:pStyle w:val="Compact"/>
              <w:rPr>
                <w:highlight w:val="lightGray"/>
              </w:rPr>
            </w:pPr>
            <w:r w:rsidRPr="0034023E">
              <w:rPr>
                <w:highlight w:val="lightGray"/>
              </w:rPr>
              <w:t>48. Using a computer-assisted coach while caring for my child would help me notice more quickly when my device use is interfering with my caregiving.</w:t>
            </w:r>
            <w:r w:rsidRPr="0034023E">
              <w:rPr>
                <w:highlight w:val="lightGray"/>
              </w:rPr>
              <w:br/>
            </w:r>
          </w:p>
        </w:tc>
        <w:tc>
          <w:tcPr>
            <w:tcW w:w="1481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65" w:type="pct"/>
          </w:tcPr>
          <w:p w:rsidR="00202B3C" w:rsidRDefault="00202B3C">
            <w:pPr>
              <w:pStyle w:val="Compact"/>
            </w:pPr>
            <w:r>
              <w:t>35 (12.4%)</w:t>
            </w:r>
            <w:r>
              <w:br/>
              <w:t>26 (9.2%)</w:t>
            </w:r>
            <w:r>
              <w:br/>
              <w:t>37 (13.1%)</w:t>
            </w:r>
            <w:r>
              <w:br/>
              <w:t>94 (33.3%)</w:t>
            </w:r>
            <w:r>
              <w:br/>
              <w:t>65 (23.1%)</w:t>
            </w:r>
            <w:r>
              <w:br/>
              <w:t>25 (8.9%)</w:t>
            </w:r>
          </w:p>
        </w:tc>
        <w:tc>
          <w:tcPr>
            <w:tcW w:w="902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030B94C" wp14:editId="68415825">
                  <wp:extent cx="635000" cy="1158844"/>
                  <wp:effectExtent l="0" t="0" r="0" b="3810"/>
                  <wp:docPr id="5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777" cy="1163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52" w:type="pct"/>
          </w:tcPr>
          <w:p w:rsidR="00202B3C" w:rsidRPr="0034023E" w:rsidRDefault="00202B3C">
            <w:pPr>
              <w:pStyle w:val="Compact"/>
              <w:rPr>
                <w:highlight w:val="lightGray"/>
              </w:rPr>
            </w:pPr>
            <w:r w:rsidRPr="0034023E">
              <w:rPr>
                <w:highlight w:val="lightGray"/>
              </w:rPr>
              <w:t>49. Using a computer-assisted coach while caring for my child would help me keep my attention focused on my child.</w:t>
            </w:r>
            <w:r w:rsidRPr="0034023E">
              <w:rPr>
                <w:highlight w:val="lightGray"/>
              </w:rPr>
              <w:br/>
            </w:r>
          </w:p>
        </w:tc>
        <w:tc>
          <w:tcPr>
            <w:tcW w:w="1481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65" w:type="pct"/>
          </w:tcPr>
          <w:p w:rsidR="00202B3C" w:rsidRDefault="00202B3C">
            <w:pPr>
              <w:pStyle w:val="Compact"/>
            </w:pPr>
            <w:r>
              <w:t>37 (13.1%)</w:t>
            </w:r>
            <w:r>
              <w:br/>
              <w:t>40 (14.1%)</w:t>
            </w:r>
            <w:r>
              <w:br/>
              <w:t>37 (13.1%)</w:t>
            </w:r>
            <w:r>
              <w:br/>
              <w:t>83 (29.3%)</w:t>
            </w:r>
            <w:r>
              <w:br/>
              <w:t>67 (23.7%)</w:t>
            </w:r>
            <w:r>
              <w:br/>
              <w:t>19 (6.7%)</w:t>
            </w:r>
          </w:p>
        </w:tc>
        <w:tc>
          <w:tcPr>
            <w:tcW w:w="902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2DDF84D8" wp14:editId="72F82EED">
                  <wp:extent cx="571500" cy="1140737"/>
                  <wp:effectExtent l="0" t="0" r="0" b="2540"/>
                  <wp:docPr id="5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00" cy="1143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52" w:type="pct"/>
          </w:tcPr>
          <w:p w:rsidR="00202B3C" w:rsidRDefault="00202B3C">
            <w:pPr>
              <w:pStyle w:val="Compact"/>
            </w:pPr>
            <w:r>
              <w:t>50. Using a computer-assisted coach while caring for my child would help me discuss issues with my child’s doctor.</w:t>
            </w:r>
            <w:r>
              <w:br/>
            </w:r>
          </w:p>
        </w:tc>
        <w:tc>
          <w:tcPr>
            <w:tcW w:w="1481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65" w:type="pct"/>
          </w:tcPr>
          <w:p w:rsidR="00202B3C" w:rsidRDefault="00202B3C">
            <w:pPr>
              <w:pStyle w:val="Compact"/>
            </w:pPr>
            <w:r>
              <w:t>46 (16.2%)</w:t>
            </w:r>
            <w:r>
              <w:br/>
              <w:t>48 (17.0%)</w:t>
            </w:r>
            <w:r>
              <w:br/>
              <w:t>47 (16.6%)</w:t>
            </w:r>
            <w:r>
              <w:br/>
              <w:t>74 (26.2%)</w:t>
            </w:r>
            <w:r>
              <w:br/>
              <w:t>46 (16.2%)</w:t>
            </w:r>
            <w:r>
              <w:br/>
              <w:t>22 (7.8%)</w:t>
            </w:r>
          </w:p>
        </w:tc>
        <w:tc>
          <w:tcPr>
            <w:tcW w:w="902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362D3FD8" wp14:editId="00F72427">
                  <wp:extent cx="533400" cy="1186004"/>
                  <wp:effectExtent l="0" t="0" r="0" b="0"/>
                  <wp:docPr id="5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928" cy="11894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52" w:type="pct"/>
          </w:tcPr>
          <w:p w:rsidR="00202B3C" w:rsidRDefault="00202B3C">
            <w:pPr>
              <w:pStyle w:val="Compact"/>
            </w:pPr>
            <w:r>
              <w:t>51. Using a computer-assisted coach while caring for my child would help me discuss issues with my child’s teacher.</w:t>
            </w:r>
          </w:p>
          <w:p w:rsidR="00202B3C" w:rsidRDefault="00202B3C">
            <w:pPr>
              <w:pStyle w:val="Compact"/>
            </w:pPr>
          </w:p>
        </w:tc>
        <w:tc>
          <w:tcPr>
            <w:tcW w:w="1481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65" w:type="pct"/>
          </w:tcPr>
          <w:p w:rsidR="00202B3C" w:rsidRDefault="00202B3C">
            <w:pPr>
              <w:pStyle w:val="Compact"/>
            </w:pPr>
            <w:r>
              <w:t>35 (12.4%)</w:t>
            </w:r>
            <w:r>
              <w:br/>
              <w:t>46 (16.2%)</w:t>
            </w:r>
            <w:r>
              <w:br/>
              <w:t>51 (18.0%)</w:t>
            </w:r>
            <w:r>
              <w:br/>
              <w:t>74 (26.2%)</w:t>
            </w:r>
            <w:r>
              <w:br/>
              <w:t>59 (20.8%)</w:t>
            </w:r>
            <w:r>
              <w:br/>
              <w:t>18 (6.4%)</w:t>
            </w:r>
          </w:p>
        </w:tc>
        <w:tc>
          <w:tcPr>
            <w:tcW w:w="902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2432A81D" wp14:editId="46682000">
                  <wp:extent cx="533400" cy="1131683"/>
                  <wp:effectExtent l="0" t="0" r="0" b="0"/>
                  <wp:docPr id="5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018" cy="113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52" w:type="pct"/>
          </w:tcPr>
          <w:p w:rsidR="00202B3C" w:rsidRDefault="00202B3C" w:rsidP="002713C3">
            <w:pPr>
              <w:pStyle w:val="Compact"/>
            </w:pPr>
            <w:r>
              <w:t>52. Using a computer-assisted coach while caring for my child would help me discuss issues with my child’s other parent or other caregiver.</w:t>
            </w:r>
            <w:r>
              <w:br/>
            </w:r>
          </w:p>
        </w:tc>
        <w:tc>
          <w:tcPr>
            <w:tcW w:w="1481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65" w:type="pct"/>
          </w:tcPr>
          <w:p w:rsidR="00202B3C" w:rsidRDefault="00202B3C">
            <w:pPr>
              <w:pStyle w:val="Compact"/>
            </w:pPr>
            <w:r>
              <w:t>40 (14.1%)</w:t>
            </w:r>
            <w:r>
              <w:br/>
              <w:t>44 (15.6%)</w:t>
            </w:r>
            <w:r>
              <w:br/>
              <w:t>53 (18.7%)</w:t>
            </w:r>
            <w:r>
              <w:br/>
              <w:t>69 (24.4%)</w:t>
            </w:r>
            <w:r>
              <w:br/>
              <w:t>55 (19.4%)</w:t>
            </w:r>
            <w:r>
              <w:br/>
              <w:t>22 (7.8%)</w:t>
            </w:r>
          </w:p>
        </w:tc>
        <w:tc>
          <w:tcPr>
            <w:tcW w:w="902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23A07F93" wp14:editId="5F4AE4D8">
                  <wp:extent cx="508000" cy="1149790"/>
                  <wp:effectExtent l="0" t="0" r="0" b="0"/>
                  <wp:docPr id="5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196" cy="11524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52" w:type="pct"/>
          </w:tcPr>
          <w:p w:rsidR="00202B3C" w:rsidRDefault="00202B3C">
            <w:pPr>
              <w:pStyle w:val="Compact"/>
            </w:pPr>
            <w:r w:rsidRPr="0034023E">
              <w:rPr>
                <w:highlight w:val="lightGray"/>
              </w:rPr>
              <w:t>53. Using a computer-assisted coach while caring for my child would be useful to me.</w:t>
            </w:r>
            <w:r>
              <w:br/>
            </w:r>
          </w:p>
        </w:tc>
        <w:tc>
          <w:tcPr>
            <w:tcW w:w="1481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65" w:type="pct"/>
          </w:tcPr>
          <w:p w:rsidR="00202B3C" w:rsidRDefault="00202B3C">
            <w:pPr>
              <w:pStyle w:val="Compact"/>
            </w:pPr>
            <w:r>
              <w:t>40 (14.1%)</w:t>
            </w:r>
            <w:r>
              <w:br/>
              <w:t>35 (12.4%)</w:t>
            </w:r>
            <w:r>
              <w:br/>
              <w:t>44 (15.6%)</w:t>
            </w:r>
            <w:r>
              <w:br/>
              <w:t>85 (30.0%)</w:t>
            </w:r>
            <w:r>
              <w:br/>
              <w:t>58 (20.5%)</w:t>
            </w:r>
            <w:r>
              <w:br/>
              <w:t>21 (7.4%)</w:t>
            </w:r>
          </w:p>
        </w:tc>
        <w:tc>
          <w:tcPr>
            <w:tcW w:w="902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573A2662" wp14:editId="6CDF575D">
                  <wp:extent cx="584200" cy="1131683"/>
                  <wp:effectExtent l="0" t="0" r="6350" b="0"/>
                  <wp:docPr id="5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157" cy="11335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13C3" w:rsidRDefault="002713C3"/>
    <w:p w:rsidR="00186ADE" w:rsidRDefault="00186ADE"/>
    <w:p w:rsidR="00186ADE" w:rsidRDefault="00186ADE">
      <w:r>
        <w:br w:type="page"/>
      </w:r>
    </w:p>
    <w:tbl>
      <w:tblPr>
        <w:tblStyle w:val="Table"/>
        <w:tblW w:w="4919" w:type="pct"/>
        <w:tblBorders>
          <w:insideH w:val="single" w:sz="4" w:space="0" w:color="auto"/>
        </w:tblBorders>
        <w:tblLayout w:type="fixed"/>
        <w:tblLook w:val="07E0" w:firstRow="1" w:lastRow="1" w:firstColumn="1" w:lastColumn="1" w:noHBand="1" w:noVBand="1"/>
      </w:tblPr>
      <w:tblGrid>
        <w:gridCol w:w="3690"/>
        <w:gridCol w:w="2972"/>
        <w:gridCol w:w="1713"/>
        <w:gridCol w:w="2250"/>
      </w:tblGrid>
      <w:tr w:rsidR="00202B3C" w:rsidTr="00202B3C">
        <w:tc>
          <w:tcPr>
            <w:tcW w:w="1736" w:type="pct"/>
          </w:tcPr>
          <w:p w:rsidR="002E2B8D" w:rsidRDefault="002E2B8D">
            <w:pPr>
              <w:pStyle w:val="Compact"/>
            </w:pPr>
            <w:r>
              <w:t>Age54</w:t>
            </w:r>
          </w:p>
          <w:p w:rsidR="00202B3C" w:rsidRDefault="00202B3C">
            <w:pPr>
              <w:pStyle w:val="Compact"/>
            </w:pPr>
            <w:r>
              <w:t>54. What is your age?</w:t>
            </w:r>
            <w:r>
              <w:br/>
            </w:r>
          </w:p>
        </w:tc>
        <w:tc>
          <w:tcPr>
            <w:tcW w:w="1398" w:type="pct"/>
          </w:tcPr>
          <w:p w:rsidR="00202B3C" w:rsidRDefault="00202B3C">
            <w:pPr>
              <w:pStyle w:val="Compact"/>
            </w:pPr>
            <w:r>
              <w:t>Mean (sd) : 32.9 (8.4)</w:t>
            </w:r>
            <w:r>
              <w:br/>
              <w:t>min &lt; med &lt; max:</w:t>
            </w:r>
            <w:r>
              <w:br/>
              <w:t>19 &lt; 32 &lt; 67</w:t>
            </w:r>
            <w:r>
              <w:br/>
              <w:t>IQR (CV) : 12 (0.3)</w:t>
            </w:r>
          </w:p>
        </w:tc>
        <w:tc>
          <w:tcPr>
            <w:tcW w:w="806" w:type="pct"/>
          </w:tcPr>
          <w:p w:rsidR="00202B3C" w:rsidRDefault="00202B3C">
            <w:pPr>
              <w:pStyle w:val="Compact"/>
            </w:pPr>
            <w:r>
              <w:t>39 distinct values</w:t>
            </w:r>
          </w:p>
        </w:tc>
        <w:tc>
          <w:tcPr>
            <w:tcW w:w="105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4F277BDA" wp14:editId="38C737C8">
                  <wp:extent cx="1473200" cy="1066800"/>
                  <wp:effectExtent l="0" t="0" r="0" b="0"/>
                  <wp:docPr id="5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0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36" w:type="pct"/>
          </w:tcPr>
          <w:p w:rsidR="00202B3C" w:rsidRDefault="00202B3C" w:rsidP="005A4673">
            <w:pPr>
              <w:pStyle w:val="Compact"/>
            </w:pPr>
            <w:r>
              <w:t xml:space="preserve">55. What is your gender? - </w:t>
            </w:r>
            <w:r>
              <w:br/>
            </w:r>
          </w:p>
        </w:tc>
        <w:tc>
          <w:tcPr>
            <w:tcW w:w="1398" w:type="pct"/>
          </w:tcPr>
          <w:p w:rsidR="00202B3C" w:rsidRDefault="00202B3C">
            <w:pPr>
              <w:pStyle w:val="Compact"/>
            </w:pPr>
            <w:r>
              <w:t>1. Male</w:t>
            </w:r>
            <w:r>
              <w:br/>
              <w:t>2. Female</w:t>
            </w:r>
            <w:r>
              <w:br/>
              <w:t>3. Other</w:t>
            </w:r>
          </w:p>
        </w:tc>
        <w:tc>
          <w:tcPr>
            <w:tcW w:w="806" w:type="pct"/>
          </w:tcPr>
          <w:p w:rsidR="00202B3C" w:rsidRDefault="00202B3C">
            <w:pPr>
              <w:pStyle w:val="Compact"/>
            </w:pPr>
            <w:r>
              <w:t>61 (21.6%)</w:t>
            </w:r>
            <w:r>
              <w:br/>
              <w:t>221 (78.1%)</w:t>
            </w:r>
            <w:r>
              <w:br/>
              <w:t>1 (0.4%)</w:t>
            </w:r>
          </w:p>
        </w:tc>
        <w:tc>
          <w:tcPr>
            <w:tcW w:w="105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4DB3C879" wp14:editId="051EBB7A">
                  <wp:extent cx="1270000" cy="787400"/>
                  <wp:effectExtent l="0" t="0" r="0" b="0"/>
                  <wp:docPr id="5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78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36" w:type="pct"/>
          </w:tcPr>
          <w:p w:rsidR="00202B3C" w:rsidRDefault="00202B3C" w:rsidP="00583529">
            <w:pPr>
              <w:pStyle w:val="Compact"/>
            </w:pPr>
            <w:r>
              <w:t>TEXT55. What is your gender? - Other - Text</w:t>
            </w:r>
            <w:r>
              <w:br/>
            </w:r>
          </w:p>
        </w:tc>
        <w:tc>
          <w:tcPr>
            <w:tcW w:w="1398" w:type="pct"/>
          </w:tcPr>
          <w:p w:rsidR="00202B3C" w:rsidRDefault="00202B3C">
            <w:pPr>
              <w:pStyle w:val="Compact"/>
            </w:pPr>
            <w:r>
              <w:t>1.</w:t>
            </w:r>
            <w:r>
              <w:br/>
              <w:t>2. -99</w:t>
            </w:r>
            <w:r>
              <w:br/>
              <w:t>3. One of each 2 children</w:t>
            </w:r>
          </w:p>
        </w:tc>
        <w:tc>
          <w:tcPr>
            <w:tcW w:w="806" w:type="pct"/>
          </w:tcPr>
          <w:p w:rsidR="00202B3C" w:rsidRDefault="00202B3C">
            <w:pPr>
              <w:pStyle w:val="Compact"/>
            </w:pPr>
            <w:r>
              <w:t>0 (0.0%)</w:t>
            </w:r>
            <w:r>
              <w:br/>
              <w:t>0 (0.0%)</w:t>
            </w:r>
            <w:r>
              <w:br/>
              <w:t>1 (100.0%)</w:t>
            </w:r>
          </w:p>
        </w:tc>
        <w:tc>
          <w:tcPr>
            <w:tcW w:w="105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70AF1EB" wp14:editId="49EF797F">
                  <wp:extent cx="1574800" cy="624689"/>
                  <wp:effectExtent l="0" t="0" r="6350" b="4445"/>
                  <wp:docPr id="5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0888" cy="627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36" w:type="pct"/>
          </w:tcPr>
          <w:p w:rsidR="00202B3C" w:rsidRDefault="00202B3C">
            <w:pPr>
              <w:pStyle w:val="Compact"/>
            </w:pPr>
            <w:r>
              <w:t>56. Do you consider yourself to be Hispanic or Latino/a?</w:t>
            </w:r>
            <w:r>
              <w:br/>
            </w:r>
          </w:p>
        </w:tc>
        <w:tc>
          <w:tcPr>
            <w:tcW w:w="1398" w:type="pct"/>
          </w:tcPr>
          <w:p w:rsidR="00202B3C" w:rsidRDefault="00202B3C">
            <w:pPr>
              <w:pStyle w:val="Compact"/>
            </w:pPr>
            <w:r>
              <w:t>1. Yes</w:t>
            </w:r>
            <w:r>
              <w:br/>
              <w:t>2. No</w:t>
            </w:r>
          </w:p>
        </w:tc>
        <w:tc>
          <w:tcPr>
            <w:tcW w:w="806" w:type="pct"/>
          </w:tcPr>
          <w:p w:rsidR="00202B3C" w:rsidRDefault="00202B3C">
            <w:pPr>
              <w:pStyle w:val="Compact"/>
            </w:pPr>
            <w:r>
              <w:t>73 (25.8%)</w:t>
            </w:r>
            <w:r>
              <w:br/>
              <w:t>210 (74.2%)</w:t>
            </w:r>
          </w:p>
        </w:tc>
        <w:tc>
          <w:tcPr>
            <w:tcW w:w="105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314CEAA" wp14:editId="5048F4D9">
                  <wp:extent cx="1206500" cy="571500"/>
                  <wp:effectExtent l="0" t="0" r="0" b="0"/>
                  <wp:docPr id="6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36" w:type="pct"/>
          </w:tcPr>
          <w:p w:rsidR="00202B3C" w:rsidRDefault="00202B3C">
            <w:pPr>
              <w:pStyle w:val="Compact"/>
            </w:pPr>
            <w:r>
              <w:t xml:space="preserve">57. What race do you consider yourself to be? </w:t>
            </w:r>
          </w:p>
          <w:p w:rsidR="00202B3C" w:rsidRDefault="00202B3C">
            <w:pPr>
              <w:pStyle w:val="Compact"/>
            </w:pPr>
            <w:r>
              <w:t>- Selected Choice</w:t>
            </w:r>
            <w:r>
              <w:br/>
            </w:r>
          </w:p>
        </w:tc>
        <w:tc>
          <w:tcPr>
            <w:tcW w:w="1398" w:type="pct"/>
          </w:tcPr>
          <w:p w:rsidR="00202B3C" w:rsidRDefault="00202B3C">
            <w:pPr>
              <w:pStyle w:val="Compact"/>
            </w:pPr>
            <w:r>
              <w:t>1. White</w:t>
            </w:r>
            <w:r>
              <w:br/>
              <w:t>2. Black</w:t>
            </w:r>
            <w:r>
              <w:br/>
              <w:t>3. Hispanic</w:t>
            </w:r>
            <w:r>
              <w:br/>
              <w:t>4. Asian</w:t>
            </w:r>
            <w:r>
              <w:br/>
              <w:t>5. Pacific Islander</w:t>
            </w:r>
            <w:r>
              <w:br/>
              <w:t>6. American Indian</w:t>
            </w:r>
            <w:r>
              <w:br/>
              <w:t>7. Other</w:t>
            </w:r>
          </w:p>
        </w:tc>
        <w:tc>
          <w:tcPr>
            <w:tcW w:w="806" w:type="pct"/>
          </w:tcPr>
          <w:p w:rsidR="00202B3C" w:rsidRDefault="00202B3C">
            <w:pPr>
              <w:pStyle w:val="Compact"/>
            </w:pPr>
            <w:r>
              <w:t>187 (68.2%)</w:t>
            </w:r>
            <w:r>
              <w:br/>
              <w:t>25 (9.1%)</w:t>
            </w:r>
            <w:r>
              <w:br/>
              <w:t>40 (14.6%)</w:t>
            </w:r>
            <w:r>
              <w:br/>
              <w:t>16 (5.8%)</w:t>
            </w:r>
            <w:r>
              <w:br/>
              <w:t>0 (0.0%)</w:t>
            </w:r>
            <w:r>
              <w:br/>
              <w:t>2 (0.7%)</w:t>
            </w:r>
            <w:r>
              <w:br/>
              <w:t>4 (1.5%)</w:t>
            </w:r>
          </w:p>
        </w:tc>
        <w:tc>
          <w:tcPr>
            <w:tcW w:w="105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19E5FF4E" wp14:editId="27800EFB">
                  <wp:extent cx="1130300" cy="1376127"/>
                  <wp:effectExtent l="0" t="0" r="0" b="0"/>
                  <wp:docPr id="6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025" cy="1379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36" w:type="pct"/>
          </w:tcPr>
          <w:p w:rsidR="00202B3C" w:rsidRDefault="00202B3C" w:rsidP="00583529">
            <w:pPr>
              <w:pStyle w:val="Compact"/>
            </w:pPr>
            <w:r>
              <w:t>TEXT57. What race do you consider yourself to be? - Other - Text</w:t>
            </w:r>
            <w:r>
              <w:br/>
            </w:r>
          </w:p>
        </w:tc>
        <w:tc>
          <w:tcPr>
            <w:tcW w:w="1398" w:type="pct"/>
          </w:tcPr>
          <w:p w:rsidR="00202B3C" w:rsidRDefault="00202B3C">
            <w:pPr>
              <w:pStyle w:val="Compact"/>
            </w:pPr>
            <w:r>
              <w:t>1.</w:t>
            </w:r>
            <w:r>
              <w:br/>
              <w:t>2. -99</w:t>
            </w:r>
            <w:r>
              <w:br/>
              <w:t>3. Hispanic</w:t>
            </w:r>
            <w:r>
              <w:br/>
              <w:t>4. Middle eastern</w:t>
            </w:r>
          </w:p>
        </w:tc>
        <w:tc>
          <w:tcPr>
            <w:tcW w:w="806" w:type="pct"/>
          </w:tcPr>
          <w:p w:rsidR="00202B3C" w:rsidRDefault="00202B3C">
            <w:pPr>
              <w:pStyle w:val="Compact"/>
            </w:pPr>
            <w:r>
              <w:t>0 (0.0%)</w:t>
            </w:r>
            <w:r>
              <w:br/>
              <w:t>0 (0.0%)</w:t>
            </w:r>
            <w:r>
              <w:br/>
              <w:t>1 (50.0%)</w:t>
            </w:r>
            <w:r>
              <w:br/>
              <w:t>1 (50.0%)</w:t>
            </w:r>
          </w:p>
        </w:tc>
        <w:tc>
          <w:tcPr>
            <w:tcW w:w="105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76CB7D23" wp14:editId="778C8C44">
                  <wp:extent cx="863600" cy="769544"/>
                  <wp:effectExtent l="0" t="0" r="0" b="0"/>
                  <wp:docPr id="6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7652" cy="773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36" w:type="pct"/>
          </w:tcPr>
          <w:p w:rsidR="00202B3C" w:rsidRDefault="00202B3C">
            <w:pPr>
              <w:pStyle w:val="Compact"/>
            </w:pPr>
            <w:r>
              <w:t>58. How well do you speak English? Would you say…?</w:t>
            </w:r>
            <w:r>
              <w:br/>
            </w:r>
          </w:p>
        </w:tc>
        <w:tc>
          <w:tcPr>
            <w:tcW w:w="1398" w:type="pct"/>
          </w:tcPr>
          <w:p w:rsidR="00202B3C" w:rsidRDefault="00202B3C">
            <w:pPr>
              <w:pStyle w:val="Compact"/>
            </w:pPr>
            <w:r>
              <w:t>1. Very Well</w:t>
            </w:r>
            <w:r>
              <w:br/>
              <w:t>2. Well</w:t>
            </w:r>
            <w:r>
              <w:br/>
              <w:t>3. Not Well</w:t>
            </w:r>
            <w:r>
              <w:br/>
              <w:t>4. Not Well At All</w:t>
            </w:r>
          </w:p>
        </w:tc>
        <w:tc>
          <w:tcPr>
            <w:tcW w:w="806" w:type="pct"/>
          </w:tcPr>
          <w:p w:rsidR="00202B3C" w:rsidRDefault="00202B3C">
            <w:pPr>
              <w:pStyle w:val="Compact"/>
            </w:pPr>
            <w:r>
              <w:t>236 (83.4%)</w:t>
            </w:r>
            <w:r>
              <w:br/>
              <w:t>35 (12.4%)</w:t>
            </w:r>
            <w:r>
              <w:br/>
              <w:t>11 (3.9%)</w:t>
            </w:r>
            <w:r>
              <w:br/>
              <w:t>1 (0.4%)</w:t>
            </w:r>
          </w:p>
        </w:tc>
        <w:tc>
          <w:tcPr>
            <w:tcW w:w="105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65EE03E9" wp14:editId="7719018B">
                  <wp:extent cx="1346200" cy="787651"/>
                  <wp:effectExtent l="0" t="0" r="0" b="0"/>
                  <wp:docPr id="6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204" cy="7888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36" w:type="pct"/>
          </w:tcPr>
          <w:p w:rsidR="00202B3C" w:rsidRDefault="00202B3C" w:rsidP="00583529">
            <w:pPr>
              <w:pStyle w:val="Compact"/>
            </w:pPr>
            <w:r>
              <w:t>59. What language do you usually speak at home? - Selected Choice</w:t>
            </w:r>
            <w:r>
              <w:br/>
            </w:r>
          </w:p>
        </w:tc>
        <w:tc>
          <w:tcPr>
            <w:tcW w:w="1398" w:type="pct"/>
          </w:tcPr>
          <w:p w:rsidR="00202B3C" w:rsidRDefault="00202B3C">
            <w:pPr>
              <w:pStyle w:val="Compact"/>
            </w:pPr>
            <w:r>
              <w:t>1. English</w:t>
            </w:r>
            <w:r>
              <w:br/>
              <w:t>2. Spanish</w:t>
            </w:r>
            <w:r>
              <w:br/>
              <w:t>3. Other</w:t>
            </w:r>
          </w:p>
        </w:tc>
        <w:tc>
          <w:tcPr>
            <w:tcW w:w="806" w:type="pct"/>
          </w:tcPr>
          <w:p w:rsidR="00202B3C" w:rsidRDefault="00202B3C">
            <w:pPr>
              <w:pStyle w:val="Compact"/>
            </w:pPr>
            <w:r>
              <w:t>244 (86.2%)</w:t>
            </w:r>
            <w:r>
              <w:br/>
              <w:t>37 (13.1%)</w:t>
            </w:r>
            <w:r>
              <w:br/>
              <w:t>2 (0.7%)</w:t>
            </w:r>
          </w:p>
        </w:tc>
        <w:tc>
          <w:tcPr>
            <w:tcW w:w="105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155D3406" wp14:editId="33A18DD7">
                  <wp:extent cx="1384300" cy="588475"/>
                  <wp:effectExtent l="0" t="0" r="0" b="2540"/>
                  <wp:docPr id="6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506" cy="5911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36" w:type="pct"/>
          </w:tcPr>
          <w:p w:rsidR="00202B3C" w:rsidRDefault="00202B3C">
            <w:pPr>
              <w:pStyle w:val="Compact"/>
            </w:pPr>
            <w:r>
              <w:t xml:space="preserve">TEXT59. What language do you usually speak at home? </w:t>
            </w:r>
          </w:p>
          <w:p w:rsidR="00202B3C" w:rsidRDefault="00202B3C">
            <w:pPr>
              <w:pStyle w:val="Compact"/>
            </w:pPr>
            <w:r>
              <w:t>- Other - Text</w:t>
            </w:r>
            <w:r>
              <w:br/>
            </w:r>
          </w:p>
        </w:tc>
        <w:tc>
          <w:tcPr>
            <w:tcW w:w="1398" w:type="pct"/>
          </w:tcPr>
          <w:p w:rsidR="00202B3C" w:rsidRDefault="00202B3C">
            <w:pPr>
              <w:pStyle w:val="Compact"/>
            </w:pPr>
            <w:r>
              <w:t>1.</w:t>
            </w:r>
            <w:r>
              <w:br/>
              <w:t>2. -99</w:t>
            </w:r>
            <w:r>
              <w:br/>
              <w:t>3. Both</w:t>
            </w:r>
            <w:r>
              <w:br/>
              <w:t>4. Both English and Spanish</w:t>
            </w:r>
          </w:p>
        </w:tc>
        <w:tc>
          <w:tcPr>
            <w:tcW w:w="806" w:type="pct"/>
          </w:tcPr>
          <w:p w:rsidR="00202B3C" w:rsidRDefault="00202B3C">
            <w:pPr>
              <w:pStyle w:val="Compact"/>
            </w:pPr>
            <w:r>
              <w:t>0 (0.0%)</w:t>
            </w:r>
            <w:r>
              <w:br/>
              <w:t>0 (0.0%)</w:t>
            </w:r>
            <w:r>
              <w:br/>
              <w:t>0 (0.0%)</w:t>
            </w:r>
            <w:r>
              <w:br/>
              <w:t>1 (100.0%)</w:t>
            </w:r>
          </w:p>
        </w:tc>
        <w:tc>
          <w:tcPr>
            <w:tcW w:w="105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57CB4BC4" wp14:editId="2D26962A">
                  <wp:extent cx="1574800" cy="796705"/>
                  <wp:effectExtent l="0" t="0" r="6350" b="3810"/>
                  <wp:docPr id="6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0964" cy="799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36" w:type="pct"/>
          </w:tcPr>
          <w:p w:rsidR="00202B3C" w:rsidRDefault="00202B3C">
            <w:pPr>
              <w:pStyle w:val="Compact"/>
            </w:pPr>
            <w:r>
              <w:t>60. How long have you lived in the United States?</w:t>
            </w:r>
            <w:r>
              <w:br/>
            </w:r>
          </w:p>
        </w:tc>
        <w:tc>
          <w:tcPr>
            <w:tcW w:w="1398" w:type="pct"/>
          </w:tcPr>
          <w:p w:rsidR="00202B3C" w:rsidRDefault="00202B3C" w:rsidP="00583529">
            <w:pPr>
              <w:pStyle w:val="Compact"/>
            </w:pPr>
            <w:r>
              <w:t>1. I was born in the U.S.</w:t>
            </w:r>
            <w:r>
              <w:br/>
              <w:t>2. Less than a year</w:t>
            </w:r>
            <w:r>
              <w:br/>
              <w:t>3. 1-2 years</w:t>
            </w:r>
            <w:r>
              <w:br/>
              <w:t>4. 2-5 years</w:t>
            </w:r>
            <w:r>
              <w:br/>
              <w:t>5. 5+ years</w:t>
            </w:r>
          </w:p>
        </w:tc>
        <w:tc>
          <w:tcPr>
            <w:tcW w:w="806" w:type="pct"/>
          </w:tcPr>
          <w:p w:rsidR="00202B3C" w:rsidRDefault="00202B3C">
            <w:pPr>
              <w:pStyle w:val="Compact"/>
            </w:pPr>
            <w:r>
              <w:t>187 (66.1%)</w:t>
            </w:r>
            <w:r>
              <w:br/>
              <w:t>1 (0.4%)</w:t>
            </w:r>
            <w:r>
              <w:br/>
              <w:t>5 (1.8%)</w:t>
            </w:r>
            <w:r>
              <w:br/>
              <w:t>18 (6.4%)</w:t>
            </w:r>
            <w:r>
              <w:br/>
              <w:t>72 (25.4%)</w:t>
            </w:r>
          </w:p>
        </w:tc>
        <w:tc>
          <w:tcPr>
            <w:tcW w:w="105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3C5B9BAE" wp14:editId="2170348F">
                  <wp:extent cx="1092200" cy="1004934"/>
                  <wp:effectExtent l="0" t="0" r="0" b="5080"/>
                  <wp:docPr id="6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55" cy="10078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36" w:type="pct"/>
          </w:tcPr>
          <w:p w:rsidR="00202B3C" w:rsidRDefault="00202B3C" w:rsidP="00583529">
            <w:pPr>
              <w:pStyle w:val="Compact"/>
            </w:pPr>
            <w:r>
              <w:t>61. How would you describe your marital status? - Selected Choice</w:t>
            </w:r>
            <w:r>
              <w:br/>
            </w:r>
          </w:p>
        </w:tc>
        <w:tc>
          <w:tcPr>
            <w:tcW w:w="1398" w:type="pct"/>
          </w:tcPr>
          <w:p w:rsidR="00202B3C" w:rsidRDefault="00202B3C">
            <w:pPr>
              <w:pStyle w:val="Compact"/>
            </w:pPr>
            <w:r>
              <w:t>1. Single, Never married</w:t>
            </w:r>
            <w:r>
              <w:br/>
              <w:t>2. Living with a Partner</w:t>
            </w:r>
            <w:r>
              <w:br/>
              <w:t>3. Married</w:t>
            </w:r>
            <w:r>
              <w:br/>
              <w:t>4. Separated</w:t>
            </w:r>
            <w:r>
              <w:br/>
              <w:t>5. Divorced</w:t>
            </w:r>
            <w:r>
              <w:br/>
              <w:t>6. Widowed</w:t>
            </w:r>
            <w:r>
              <w:br/>
              <w:t>7. Other</w:t>
            </w:r>
          </w:p>
        </w:tc>
        <w:tc>
          <w:tcPr>
            <w:tcW w:w="806" w:type="pct"/>
          </w:tcPr>
          <w:p w:rsidR="00202B3C" w:rsidRDefault="00202B3C">
            <w:pPr>
              <w:pStyle w:val="Compact"/>
            </w:pPr>
            <w:r>
              <w:t>41 (14.5%)</w:t>
            </w:r>
            <w:r>
              <w:br/>
              <w:t>49 (17.3%)</w:t>
            </w:r>
            <w:r>
              <w:br/>
              <w:t>172 (60.8%)</w:t>
            </w:r>
            <w:r>
              <w:br/>
              <w:t>7 (2.5%)</w:t>
            </w:r>
            <w:r>
              <w:br/>
              <w:t>9 (3.2%)</w:t>
            </w:r>
            <w:r>
              <w:br/>
              <w:t>5 (1.8%)</w:t>
            </w:r>
            <w:r>
              <w:br/>
              <w:t>0 (0.0%)</w:t>
            </w:r>
          </w:p>
        </w:tc>
        <w:tc>
          <w:tcPr>
            <w:tcW w:w="105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689D1D53" wp14:editId="6E7AEF03">
                  <wp:extent cx="1028700" cy="1285592"/>
                  <wp:effectExtent l="0" t="0" r="0" b="0"/>
                  <wp:docPr id="6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333" cy="12876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36" w:type="pct"/>
          </w:tcPr>
          <w:p w:rsidR="00202B3C" w:rsidRDefault="00202B3C" w:rsidP="00583529">
            <w:pPr>
              <w:pStyle w:val="Compact"/>
            </w:pPr>
            <w:r>
              <w:t>TEXT61. How would you describe your marital status? - Other - Text</w:t>
            </w:r>
            <w:r>
              <w:br/>
            </w:r>
          </w:p>
        </w:tc>
        <w:tc>
          <w:tcPr>
            <w:tcW w:w="1398" w:type="pct"/>
          </w:tcPr>
          <w:p w:rsidR="00202B3C" w:rsidRDefault="00202B3C">
            <w:pPr>
              <w:pStyle w:val="Compact"/>
            </w:pPr>
            <w:r>
              <w:t>1.</w:t>
            </w:r>
            <w:r>
              <w:br/>
              <w:t>2. -99</w:t>
            </w:r>
          </w:p>
        </w:tc>
        <w:tc>
          <w:tcPr>
            <w:tcW w:w="806" w:type="pct"/>
          </w:tcPr>
          <w:p w:rsidR="00202B3C" w:rsidRDefault="00202B3C">
            <w:pPr>
              <w:pStyle w:val="Compact"/>
            </w:pPr>
            <w:r>
              <w:t>All NA’s</w:t>
            </w:r>
          </w:p>
        </w:tc>
        <w:tc>
          <w:tcPr>
            <w:tcW w:w="1059" w:type="pct"/>
          </w:tcPr>
          <w:p w:rsidR="00202B3C" w:rsidRDefault="00202B3C"/>
        </w:tc>
      </w:tr>
      <w:tr w:rsidR="00202B3C" w:rsidTr="00202B3C">
        <w:tc>
          <w:tcPr>
            <w:tcW w:w="1736" w:type="pct"/>
          </w:tcPr>
          <w:p w:rsidR="00202B3C" w:rsidRDefault="00202B3C">
            <w:pPr>
              <w:pStyle w:val="Compact"/>
            </w:pPr>
            <w:r>
              <w:t>62. Including yourself, how many people live in your home?</w:t>
            </w:r>
            <w:r>
              <w:br/>
            </w:r>
          </w:p>
        </w:tc>
        <w:tc>
          <w:tcPr>
            <w:tcW w:w="1398" w:type="pct"/>
          </w:tcPr>
          <w:p w:rsidR="00202B3C" w:rsidRDefault="00202B3C">
            <w:pPr>
              <w:pStyle w:val="Compact"/>
            </w:pPr>
            <w:r>
              <w:t>Mean (sd) : 4 (1.4)</w:t>
            </w:r>
            <w:r>
              <w:br/>
              <w:t>min &lt; med &lt; max:</w:t>
            </w:r>
            <w:r>
              <w:br/>
              <w:t>1 &lt; 4 &lt; 9</w:t>
            </w:r>
            <w:r>
              <w:br/>
              <w:t>IQR (CV) : 2 (0.4)</w:t>
            </w:r>
          </w:p>
        </w:tc>
        <w:tc>
          <w:tcPr>
            <w:tcW w:w="806" w:type="pct"/>
          </w:tcPr>
          <w:p w:rsidR="00202B3C" w:rsidRDefault="00202B3C">
            <w:pPr>
              <w:pStyle w:val="Compact"/>
            </w:pPr>
            <w:r>
              <w:t>1 : 4 (1.4%)</w:t>
            </w:r>
            <w:r>
              <w:br/>
              <w:t>2 : 24 (8.5%)</w:t>
            </w:r>
            <w:r>
              <w:br/>
              <w:t>3 : 88 (31.1%)</w:t>
            </w:r>
            <w:r>
              <w:br/>
              <w:t>4 : 84 (29.7%)</w:t>
            </w:r>
            <w:r>
              <w:br/>
              <w:t>5 : 46 (16.2%)</w:t>
            </w:r>
            <w:r>
              <w:br/>
              <w:t>6 : 24 (8.5%)</w:t>
            </w:r>
            <w:r>
              <w:br/>
              <w:t>7 : 4 (1.4%)</w:t>
            </w:r>
            <w:r>
              <w:br/>
              <w:t>8 : 8 (2.8%)</w:t>
            </w:r>
            <w:r>
              <w:br/>
              <w:t>9 : 1 (0.4%)</w:t>
            </w:r>
          </w:p>
        </w:tc>
        <w:tc>
          <w:tcPr>
            <w:tcW w:w="105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7D303B93" wp14:editId="3E6A6F69">
                  <wp:extent cx="596900" cy="1683945"/>
                  <wp:effectExtent l="0" t="0" r="0" b="0"/>
                  <wp:docPr id="6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860" cy="16866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36" w:type="pct"/>
          </w:tcPr>
          <w:p w:rsidR="00202B3C" w:rsidRDefault="00202B3C">
            <w:pPr>
              <w:pStyle w:val="Compact"/>
            </w:pPr>
            <w:r>
              <w:t>63. How many children do you have?</w:t>
            </w:r>
            <w:r>
              <w:br/>
            </w:r>
          </w:p>
        </w:tc>
        <w:tc>
          <w:tcPr>
            <w:tcW w:w="1398" w:type="pct"/>
          </w:tcPr>
          <w:p w:rsidR="00202B3C" w:rsidRDefault="00202B3C">
            <w:pPr>
              <w:pStyle w:val="Compact"/>
            </w:pPr>
            <w:r>
              <w:t>Mean (sd) : 2 (1.1)</w:t>
            </w:r>
            <w:r>
              <w:br/>
              <w:t>min &lt; med &lt; max:</w:t>
            </w:r>
            <w:r>
              <w:br/>
              <w:t>1 &lt; 2 &lt; 7</w:t>
            </w:r>
            <w:r>
              <w:br/>
              <w:t>IQR (CV) : 2 (0.5)</w:t>
            </w:r>
          </w:p>
        </w:tc>
        <w:tc>
          <w:tcPr>
            <w:tcW w:w="806" w:type="pct"/>
          </w:tcPr>
          <w:p w:rsidR="00202B3C" w:rsidRDefault="00202B3C">
            <w:pPr>
              <w:pStyle w:val="Compact"/>
            </w:pPr>
            <w:r>
              <w:t>1 : 109 (38.5%)</w:t>
            </w:r>
            <w:r>
              <w:br/>
              <w:t>2 : 95 (33.6%)</w:t>
            </w:r>
            <w:r>
              <w:br/>
              <w:t>3 : 48 (17.0%)</w:t>
            </w:r>
            <w:r>
              <w:br/>
              <w:t>4 : 23 (8.1%)</w:t>
            </w:r>
            <w:r>
              <w:br/>
              <w:t>5 : 6 (2.1%)</w:t>
            </w:r>
            <w:r>
              <w:br/>
              <w:t>6 : 1 (0.4%)</w:t>
            </w:r>
            <w:r>
              <w:br/>
              <w:t>7 : 1 (0.4%)</w:t>
            </w:r>
          </w:p>
        </w:tc>
        <w:tc>
          <w:tcPr>
            <w:tcW w:w="105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1440F679" wp14:editId="1B3C45F1">
                  <wp:extent cx="711200" cy="1339913"/>
                  <wp:effectExtent l="0" t="0" r="0" b="0"/>
                  <wp:docPr id="6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573" cy="1344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36" w:type="pct"/>
          </w:tcPr>
          <w:p w:rsidR="00202B3C" w:rsidRDefault="00202B3C">
            <w:pPr>
              <w:pStyle w:val="Compact"/>
            </w:pPr>
            <w:r>
              <w:t>64. What is the age of your YOUNGEST CHILD?</w:t>
            </w:r>
            <w:r>
              <w:br/>
            </w:r>
          </w:p>
        </w:tc>
        <w:tc>
          <w:tcPr>
            <w:tcW w:w="1398" w:type="pct"/>
          </w:tcPr>
          <w:p w:rsidR="00202B3C" w:rsidRDefault="00202B3C">
            <w:pPr>
              <w:pStyle w:val="Compact"/>
            </w:pPr>
            <w:r>
              <w:t>Mean (sd) : 3.1 (1.6)</w:t>
            </w:r>
            <w:r>
              <w:br/>
              <w:t>min &lt; med &lt; max:</w:t>
            </w:r>
            <w:r>
              <w:br/>
              <w:t>1 &lt; 4 &lt; 5</w:t>
            </w:r>
            <w:r>
              <w:br/>
              <w:t>IQR (CV) : 3 (0.5)</w:t>
            </w:r>
          </w:p>
        </w:tc>
        <w:tc>
          <w:tcPr>
            <w:tcW w:w="806" w:type="pct"/>
          </w:tcPr>
          <w:p w:rsidR="00202B3C" w:rsidRDefault="00202B3C">
            <w:pPr>
              <w:pStyle w:val="Compact"/>
            </w:pPr>
            <w:r>
              <w:t>1 : 70 (24.7%)</w:t>
            </w:r>
            <w:r>
              <w:br/>
              <w:t>2 : 40 (14.1%)</w:t>
            </w:r>
            <w:r>
              <w:br/>
              <w:t>3 : 26 (9.2%)</w:t>
            </w:r>
            <w:r>
              <w:br/>
              <w:t>4 : 74 (26.2%)</w:t>
            </w:r>
            <w:r>
              <w:br/>
              <w:t>5 : 73 (25.8%)</w:t>
            </w:r>
          </w:p>
        </w:tc>
        <w:tc>
          <w:tcPr>
            <w:tcW w:w="105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7253FB0D" wp14:editId="1AD30D06">
                  <wp:extent cx="533400" cy="968721"/>
                  <wp:effectExtent l="0" t="0" r="0" b="3175"/>
                  <wp:docPr id="7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563" cy="9726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36" w:type="pct"/>
          </w:tcPr>
          <w:p w:rsidR="00202B3C" w:rsidRDefault="00202B3C">
            <w:pPr>
              <w:pStyle w:val="Compact"/>
            </w:pPr>
            <w:r>
              <w:t>Q24</w:t>
            </w:r>
          </w:p>
          <w:p w:rsidR="00202B3C" w:rsidRDefault="00202B3C">
            <w:pPr>
              <w:pStyle w:val="Compact"/>
            </w:pPr>
            <w:r>
              <w:t>- 65. What is the highest level of school you have completed or the highest degree you have received?</w:t>
            </w:r>
            <w:r>
              <w:br/>
            </w:r>
          </w:p>
        </w:tc>
        <w:tc>
          <w:tcPr>
            <w:tcW w:w="1398" w:type="pct"/>
          </w:tcPr>
          <w:p w:rsidR="00202B3C" w:rsidRDefault="00202B3C" w:rsidP="00583529">
            <w:pPr>
              <w:pStyle w:val="Compact"/>
            </w:pPr>
            <w:r>
              <w:t>1. Less than HS degree</w:t>
            </w:r>
            <w:r>
              <w:br/>
              <w:t>2. HS degree or equivalent (e.g., GED)</w:t>
            </w:r>
            <w:r>
              <w:br/>
              <w:t>3. Some college but no degree</w:t>
            </w:r>
            <w:r>
              <w:br/>
              <w:t>4. Associates Degree</w:t>
            </w:r>
            <w:r>
              <w:br/>
              <w:t>5. Bachelor’s Degree</w:t>
            </w:r>
            <w:r>
              <w:br/>
              <w:t>6. Graduate Degree</w:t>
            </w:r>
          </w:p>
        </w:tc>
        <w:tc>
          <w:tcPr>
            <w:tcW w:w="806" w:type="pct"/>
          </w:tcPr>
          <w:p w:rsidR="00713722" w:rsidRDefault="00202B3C">
            <w:pPr>
              <w:pStyle w:val="Compact"/>
              <w:rPr>
                <w:ins w:id="0" w:author="Lee Sanders" w:date="2019-08-14T10:30:00Z"/>
              </w:rPr>
            </w:pPr>
            <w:r>
              <w:t>13 (4.6%)</w:t>
            </w:r>
            <w:r>
              <w:br/>
              <w:t>69 (24.4%)</w:t>
            </w:r>
            <w:r>
              <w:br/>
            </w:r>
            <w:r>
              <w:br/>
              <w:t>64 (22.6%)</w:t>
            </w:r>
            <w:r>
              <w:br/>
            </w:r>
          </w:p>
          <w:p w:rsidR="00202B3C" w:rsidRDefault="00202B3C">
            <w:pPr>
              <w:pStyle w:val="Compact"/>
            </w:pPr>
            <w:r>
              <w:t>35 (12.4%)</w:t>
            </w:r>
            <w:r>
              <w:br/>
              <w:t>71 (25.1%)</w:t>
            </w:r>
            <w:r>
              <w:br/>
              <w:t>31 (10.9%)</w:t>
            </w:r>
          </w:p>
        </w:tc>
        <w:tc>
          <w:tcPr>
            <w:tcW w:w="105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2DA756DA" wp14:editId="07BBC177">
                  <wp:extent cx="520700" cy="1294646"/>
                  <wp:effectExtent l="0" t="0" r="0" b="1270"/>
                  <wp:docPr id="7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893" cy="12976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36" w:type="pct"/>
          </w:tcPr>
          <w:p w:rsidR="00202B3C" w:rsidRDefault="00202B3C">
            <w:pPr>
              <w:pStyle w:val="Compact"/>
            </w:pPr>
            <w:r>
              <w:t>66. Right now, do you work?</w:t>
            </w:r>
            <w:r>
              <w:br/>
            </w:r>
          </w:p>
        </w:tc>
        <w:tc>
          <w:tcPr>
            <w:tcW w:w="1398" w:type="pct"/>
          </w:tcPr>
          <w:p w:rsidR="00202B3C" w:rsidRDefault="00202B3C">
            <w:pPr>
              <w:pStyle w:val="Compact"/>
            </w:pPr>
            <w:r>
              <w:t>1. Yes</w:t>
            </w:r>
            <w:r>
              <w:br/>
              <w:t>2. No</w:t>
            </w:r>
          </w:p>
        </w:tc>
        <w:tc>
          <w:tcPr>
            <w:tcW w:w="806" w:type="pct"/>
          </w:tcPr>
          <w:p w:rsidR="00202B3C" w:rsidRDefault="00202B3C">
            <w:pPr>
              <w:pStyle w:val="Compact"/>
            </w:pPr>
            <w:r>
              <w:t>173 (61.1%)</w:t>
            </w:r>
            <w:r>
              <w:br/>
              <w:t>110 (38.9%)</w:t>
            </w:r>
          </w:p>
        </w:tc>
        <w:tc>
          <w:tcPr>
            <w:tcW w:w="105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48F9A4A8" wp14:editId="2C2EA43D">
                  <wp:extent cx="1028700" cy="571500"/>
                  <wp:effectExtent l="0" t="0" r="0" b="0"/>
                  <wp:docPr id="7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36" w:type="pct"/>
          </w:tcPr>
          <w:p w:rsidR="00202B3C" w:rsidRDefault="00202B3C" w:rsidP="00583529">
            <w:pPr>
              <w:pStyle w:val="Compact"/>
            </w:pPr>
            <w:r>
              <w:t>67. Are you working part time or full time? - Selected Choice</w:t>
            </w:r>
            <w:r>
              <w:br/>
            </w:r>
          </w:p>
        </w:tc>
        <w:tc>
          <w:tcPr>
            <w:tcW w:w="1398" w:type="pct"/>
          </w:tcPr>
          <w:p w:rsidR="00202B3C" w:rsidRDefault="00202B3C">
            <w:pPr>
              <w:pStyle w:val="Compact"/>
            </w:pPr>
            <w:r>
              <w:t>1. Part-time</w:t>
            </w:r>
            <w:r>
              <w:br/>
              <w:t>2. Full-time</w:t>
            </w:r>
            <w:r>
              <w:br/>
              <w:t>3. other</w:t>
            </w:r>
          </w:p>
        </w:tc>
        <w:tc>
          <w:tcPr>
            <w:tcW w:w="806" w:type="pct"/>
          </w:tcPr>
          <w:p w:rsidR="00202B3C" w:rsidRDefault="00202B3C">
            <w:pPr>
              <w:pStyle w:val="Compact"/>
            </w:pPr>
            <w:r>
              <w:t>31 (17.9%)</w:t>
            </w:r>
            <w:r>
              <w:br/>
              <w:t>141 (81.5%)</w:t>
            </w:r>
            <w:r>
              <w:br/>
              <w:t>1 (0.6%)</w:t>
            </w:r>
          </w:p>
        </w:tc>
        <w:tc>
          <w:tcPr>
            <w:tcW w:w="105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145F7E85" wp14:editId="2E857D4C">
                  <wp:extent cx="1320800" cy="579421"/>
                  <wp:effectExtent l="0" t="0" r="0" b="0"/>
                  <wp:docPr id="7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551" cy="5806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36" w:type="pct"/>
          </w:tcPr>
          <w:p w:rsidR="00202B3C" w:rsidRDefault="00202B3C">
            <w:pPr>
              <w:pStyle w:val="Compact"/>
            </w:pPr>
            <w:r>
              <w:t xml:space="preserve">TEXT67. Are you working part time or full time? </w:t>
            </w:r>
          </w:p>
          <w:p w:rsidR="00202B3C" w:rsidRDefault="00202B3C">
            <w:pPr>
              <w:pStyle w:val="Compact"/>
            </w:pPr>
            <w:r>
              <w:t>- Other - Text</w:t>
            </w:r>
            <w:r>
              <w:br/>
            </w:r>
          </w:p>
        </w:tc>
        <w:tc>
          <w:tcPr>
            <w:tcW w:w="1398" w:type="pct"/>
          </w:tcPr>
          <w:p w:rsidR="00202B3C" w:rsidRDefault="00202B3C">
            <w:pPr>
              <w:pStyle w:val="Compact"/>
            </w:pPr>
            <w:r>
              <w:t>1.</w:t>
            </w:r>
            <w:r>
              <w:br/>
              <w:t>2. -99</w:t>
            </w:r>
          </w:p>
        </w:tc>
        <w:tc>
          <w:tcPr>
            <w:tcW w:w="806" w:type="pct"/>
          </w:tcPr>
          <w:p w:rsidR="00202B3C" w:rsidRDefault="00202B3C">
            <w:pPr>
              <w:pStyle w:val="Compact"/>
            </w:pPr>
            <w:r>
              <w:t>110 (100.0%)</w:t>
            </w:r>
            <w:r>
              <w:br/>
              <w:t>0 (0.0%)</w:t>
            </w:r>
          </w:p>
        </w:tc>
        <w:tc>
          <w:tcPr>
            <w:tcW w:w="105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5224A34D" wp14:editId="6299A0E1">
                  <wp:extent cx="1574800" cy="380245"/>
                  <wp:effectExtent l="0" t="0" r="6350" b="1270"/>
                  <wp:docPr id="7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684" cy="3819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36" w:type="pct"/>
          </w:tcPr>
          <w:p w:rsidR="00202B3C" w:rsidRDefault="00202B3C">
            <w:pPr>
              <w:pStyle w:val="Compact"/>
            </w:pPr>
            <w:r>
              <w:t>68. Please mark the group that is closest to your total household income in the past 12 months.</w:t>
            </w:r>
            <w:r>
              <w:br/>
            </w:r>
          </w:p>
        </w:tc>
        <w:tc>
          <w:tcPr>
            <w:tcW w:w="1398" w:type="pct"/>
          </w:tcPr>
          <w:p w:rsidR="00202B3C" w:rsidRDefault="00202B3C">
            <w:pPr>
              <w:pStyle w:val="Compact"/>
            </w:pPr>
            <w:r>
              <w:t>1. &lt;$25k</w:t>
            </w:r>
            <w:r>
              <w:br/>
              <w:t>2. $25k - &lt;$50k</w:t>
            </w:r>
            <w:r>
              <w:br/>
              <w:t>3. $50k - &lt;$75k</w:t>
            </w:r>
            <w:r>
              <w:br/>
              <w:t>4. $75k - &lt;$100k</w:t>
            </w:r>
            <w:r>
              <w:br/>
              <w:t>5. $100k - &lt;$125k</w:t>
            </w:r>
            <w:r>
              <w:br/>
              <w:t>6. $125k - &lt;$150k</w:t>
            </w:r>
            <w:r>
              <w:br/>
              <w:t>7. 150k - &lt;$175k</w:t>
            </w:r>
            <w:r>
              <w:br/>
              <w:t>8. $175k - &lt;$200k</w:t>
            </w:r>
            <w:r>
              <w:br/>
              <w:t>9. &gt;=$200k</w:t>
            </w:r>
          </w:p>
        </w:tc>
        <w:tc>
          <w:tcPr>
            <w:tcW w:w="806" w:type="pct"/>
          </w:tcPr>
          <w:p w:rsidR="00202B3C" w:rsidRDefault="00202B3C">
            <w:pPr>
              <w:pStyle w:val="Compact"/>
            </w:pPr>
            <w:r>
              <w:t>56 (19.8%)</w:t>
            </w:r>
            <w:r>
              <w:br/>
              <w:t>69 (24.4%)</w:t>
            </w:r>
            <w:r>
              <w:br/>
              <w:t>67 (23.7%)</w:t>
            </w:r>
            <w:r>
              <w:br/>
              <w:t>48 (17.0%)</w:t>
            </w:r>
            <w:r>
              <w:br/>
              <w:t>22 (7.8%)</w:t>
            </w:r>
            <w:r>
              <w:br/>
              <w:t>11 (3.9%)</w:t>
            </w:r>
            <w:r>
              <w:br/>
              <w:t>7 (2.5%)</w:t>
            </w:r>
            <w:r>
              <w:br/>
              <w:t>1 (0.4%)</w:t>
            </w:r>
            <w:r>
              <w:br/>
              <w:t>2 (0.7%)</w:t>
            </w:r>
          </w:p>
        </w:tc>
        <w:tc>
          <w:tcPr>
            <w:tcW w:w="105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3ABDC4C2" wp14:editId="1D322B55">
                  <wp:extent cx="508000" cy="1674891"/>
                  <wp:effectExtent l="0" t="0" r="6350" b="1905"/>
                  <wp:docPr id="7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257" cy="1682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5842" w:rsidRDefault="00B55842"/>
    <w:p w:rsidR="00772D4F" w:rsidRDefault="00772D4F" w:rsidP="00644E73">
      <w:pPr>
        <w:pStyle w:val="BodyText"/>
      </w:pPr>
      <w:r>
        <w:br w:type="page"/>
      </w:r>
    </w:p>
    <w:p w:rsidR="00644E73" w:rsidRPr="00B00294" w:rsidRDefault="00644E73" w:rsidP="00644E73">
      <w:pPr>
        <w:jc w:val="center"/>
        <w:rPr>
          <w:u w:val="single"/>
        </w:rPr>
      </w:pPr>
      <w:r>
        <w:rPr>
          <w:u w:val="single"/>
        </w:rPr>
        <w:t>Please rate your agreement with each statement, using the following scale:</w:t>
      </w:r>
      <w:r>
        <w:rPr>
          <w:u w:val="single"/>
        </w:rPr>
        <w:br/>
      </w:r>
      <w:r>
        <w:rPr>
          <w:u w:val="single"/>
        </w:rPr>
        <w:br/>
      </w:r>
      <w:ins w:id="1" w:author="Jill R Glassman" w:date="2019-08-14T16:16:00Z">
        <w:r w:rsidR="00102D9A">
          <w:rPr>
            <w:u w:val="single"/>
          </w:rPr>
          <w:t xml:space="preserve">Table 2. </w:t>
        </w:r>
      </w:ins>
      <w:r>
        <w:rPr>
          <w:u w:val="single"/>
        </w:rPr>
        <w:t>Parent Technoference Scale (for Questions 29-31)</w:t>
      </w:r>
    </w:p>
    <w:p w:rsidR="006B0354" w:rsidRPr="00CF55FC" w:rsidRDefault="006B0354" w:rsidP="00CF55FC">
      <w:pPr>
        <w:shd w:val="clear" w:color="auto" w:fill="FFFFFF"/>
        <w:tabs>
          <w:tab w:val="left" w:pos="4520"/>
        </w:tabs>
        <w:wordWrap w:val="0"/>
        <w:spacing w:after="0"/>
        <w:rPr>
          <w:rFonts w:ascii="Lucida Console" w:eastAsia="Times New Roman" w:hAnsi="Lucida Console" w:cs="Courier New"/>
          <w:b/>
          <w:color w:val="000000"/>
          <w:sz w:val="16"/>
          <w:szCs w:val="16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="00CF55F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ab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61"/>
        <w:gridCol w:w="970"/>
        <w:gridCol w:w="631"/>
        <w:gridCol w:w="991"/>
        <w:gridCol w:w="1080"/>
        <w:gridCol w:w="1080"/>
        <w:gridCol w:w="1080"/>
        <w:gridCol w:w="1259"/>
        <w:gridCol w:w="1348"/>
      </w:tblGrid>
      <w:tr w:rsidR="00E303AA" w:rsidRPr="00317E5D" w:rsidTr="00E303AA">
        <w:trPr>
          <w:trHeight w:val="211"/>
        </w:trPr>
        <w:tc>
          <w:tcPr>
            <w:tcW w:w="1093" w:type="pct"/>
          </w:tcPr>
          <w:p w:rsidR="006C4817" w:rsidRPr="00317E5D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741" w:type="pct"/>
            <w:gridSpan w:val="2"/>
          </w:tcPr>
          <w:p w:rsidR="006C4817" w:rsidRPr="00CF55FC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</w:pPr>
            <w:r w:rsidRPr="00CF55F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  <w:t>Total</w:t>
            </w:r>
          </w:p>
        </w:tc>
        <w:tc>
          <w:tcPr>
            <w:tcW w:w="959" w:type="pct"/>
            <w:gridSpan w:val="2"/>
          </w:tcPr>
          <w:p w:rsidR="006C4817" w:rsidRPr="00317E5D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CF55FC">
              <w:rPr>
                <w:rStyle w:val="gd15mcfceub"/>
                <w:rFonts w:ascii="Arial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  <w:t>Education</w:t>
            </w: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CF55FC">
              <w:rPr>
                <w:rStyle w:val="gd15mcfceub"/>
                <w:rFonts w:ascii="Arial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  <w:t>level</w:t>
            </w:r>
          </w:p>
        </w:tc>
        <w:tc>
          <w:tcPr>
            <w:tcW w:w="1000" w:type="pct"/>
            <w:gridSpan w:val="2"/>
          </w:tcPr>
          <w:p w:rsidR="006C4817" w:rsidRPr="00CF55FC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</w:pPr>
            <w:r w:rsidRPr="00CF55FC">
              <w:rPr>
                <w:rStyle w:val="gd15mcfceub"/>
                <w:rFonts w:ascii="Arial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  <w:t>Sex</w:t>
            </w:r>
          </w:p>
        </w:tc>
        <w:tc>
          <w:tcPr>
            <w:tcW w:w="1208" w:type="pct"/>
            <w:gridSpan w:val="2"/>
          </w:tcPr>
          <w:p w:rsidR="006C4817" w:rsidRPr="00CF55FC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  <w:t>Language</w:t>
            </w:r>
          </w:p>
        </w:tc>
      </w:tr>
      <w:tr w:rsidR="00E303AA" w:rsidRPr="00317E5D" w:rsidTr="00E303AA">
        <w:trPr>
          <w:trHeight w:val="412"/>
        </w:trPr>
        <w:tc>
          <w:tcPr>
            <w:tcW w:w="1093" w:type="pct"/>
          </w:tcPr>
          <w:p w:rsidR="006C4817" w:rsidRPr="00317E5D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49" w:type="pct"/>
          </w:tcPr>
          <w:p w:rsidR="006C4817" w:rsidRPr="00317E5D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92" w:type="pct"/>
          </w:tcPr>
          <w:p w:rsidR="006C4817" w:rsidRPr="00317E5D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9" w:type="pct"/>
          </w:tcPr>
          <w:p w:rsidR="006C4817" w:rsidRPr="00317E5D" w:rsidRDefault="006C4817" w:rsidP="00317E5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HS or </w:t>
            </w:r>
            <w:r w:rsidR="00E303AA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br/>
            </w:r>
            <w:r w:rsidRPr="00317E5D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Less</w:t>
            </w:r>
            <w:r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br/>
              <w:t>(n = 82)</w:t>
            </w:r>
          </w:p>
        </w:tc>
        <w:tc>
          <w:tcPr>
            <w:tcW w:w="500" w:type="pct"/>
          </w:tcPr>
          <w:p w:rsidR="006C4817" w:rsidRPr="00317E5D" w:rsidRDefault="006C4817" w:rsidP="00667EA5">
            <w:pPr>
              <w:wordWrap w:val="0"/>
              <w:ind w:right="-112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College </w:t>
            </w:r>
            <w:r w:rsidR="00E303AA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or</w:t>
            </w: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More</w:t>
            </w:r>
            <w:r w:rsidR="00877C40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877C40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  <w:t>(n = 201</w:t>
            </w: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Male</w:t>
            </w: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  <w:t>(n = 61)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Female</w:t>
            </w: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  <w:t>(n = 221)</w:t>
            </w:r>
          </w:p>
        </w:tc>
        <w:tc>
          <w:tcPr>
            <w:tcW w:w="583" w:type="pct"/>
          </w:tcPr>
          <w:p w:rsidR="006C4817" w:rsidRPr="00317E5D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English at </w:t>
            </w:r>
            <w:r w:rsidR="00EA4EE6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Home </w:t>
            </w:r>
            <w:r w:rsidR="00E303AA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(n = 244)</w:t>
            </w:r>
          </w:p>
        </w:tc>
        <w:tc>
          <w:tcPr>
            <w:tcW w:w="625" w:type="pct"/>
          </w:tcPr>
          <w:p w:rsidR="006C4817" w:rsidRPr="00317E5D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Non-English at Home </w:t>
            </w:r>
            <w:r w:rsidR="00E303AA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(n = 39)</w:t>
            </w:r>
          </w:p>
        </w:tc>
      </w:tr>
      <w:tr w:rsidR="00E303AA" w:rsidRPr="00317E5D" w:rsidTr="00E303AA">
        <w:trPr>
          <w:trHeight w:val="989"/>
        </w:trPr>
        <w:tc>
          <w:tcPr>
            <w:tcW w:w="1093" w:type="pct"/>
          </w:tcPr>
          <w:p w:rsidR="006C4817" w:rsidRPr="00317E5D" w:rsidRDefault="006C4817" w:rsidP="00EA4EE6">
            <w:pPr>
              <w:wordWrap w:val="0"/>
              <w:ind w:right="-112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29. </w:t>
            </w:r>
            <w:r w:rsidRPr="000F449E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When my </w:t>
            </w:r>
            <w:r w:rsidR="00EA4EE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0F449E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mobile electronic device alerts me </w:t>
            </w:r>
            <w:r w:rsidR="00EA4EE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0F449E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to indicate new</w:t>
            </w:r>
            <w:r w:rsidR="00EA4EE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0F449E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messages, I </w:t>
            </w:r>
            <w:r w:rsidR="00EA4EE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0F449E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cannot resist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0F449E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checking them</w:t>
            </w:r>
            <w:r w:rsidR="00EA4EE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</w:p>
        </w:tc>
        <w:tc>
          <w:tcPr>
            <w:tcW w:w="449" w:type="pct"/>
          </w:tcPr>
          <w:p w:rsidR="006C4817" w:rsidRPr="00CF55FC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</w:pPr>
            <w:r w:rsidRPr="00CF55F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  <w:t>Mean</w:t>
            </w:r>
          </w:p>
        </w:tc>
        <w:tc>
          <w:tcPr>
            <w:tcW w:w="292" w:type="pct"/>
          </w:tcPr>
          <w:p w:rsidR="006C4817" w:rsidRPr="00317E5D" w:rsidRDefault="006C4817" w:rsidP="00100CB9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3.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80</w:t>
            </w:r>
          </w:p>
        </w:tc>
        <w:tc>
          <w:tcPr>
            <w:tcW w:w="459" w:type="pct"/>
          </w:tcPr>
          <w:p w:rsidR="006C4817" w:rsidRPr="00317E5D" w:rsidRDefault="006C4817" w:rsidP="00317E5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3.4</w:t>
            </w:r>
            <w:r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0</w:t>
            </w:r>
          </w:p>
        </w:tc>
        <w:tc>
          <w:tcPr>
            <w:tcW w:w="500" w:type="pct"/>
          </w:tcPr>
          <w:p w:rsidR="006C4817" w:rsidRPr="00317E5D" w:rsidRDefault="006C4817" w:rsidP="00100CB9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sz w:val="20"/>
                <w:szCs w:val="20"/>
              </w:rPr>
              <w:t>3.9</w:t>
            </w:r>
            <w:r>
              <w:rPr>
                <w:rStyle w:val="gd15mcfceub"/>
                <w:sz w:val="20"/>
                <w:szCs w:val="20"/>
              </w:rPr>
              <w:t>7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4.13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3.70</w:t>
            </w:r>
          </w:p>
        </w:tc>
        <w:tc>
          <w:tcPr>
            <w:tcW w:w="583" w:type="pct"/>
          </w:tcPr>
          <w:p w:rsidR="006C4817" w:rsidRPr="00317E5D" w:rsidRDefault="007C3CC3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3.82</w:t>
            </w:r>
          </w:p>
        </w:tc>
        <w:tc>
          <w:tcPr>
            <w:tcW w:w="625" w:type="pct"/>
          </w:tcPr>
          <w:p w:rsidR="006C4817" w:rsidRPr="00317E5D" w:rsidRDefault="007C3CC3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3.67</w:t>
            </w:r>
          </w:p>
        </w:tc>
      </w:tr>
      <w:tr w:rsidR="00E303AA" w:rsidRPr="00317E5D" w:rsidTr="00E303AA">
        <w:trPr>
          <w:trHeight w:val="412"/>
        </w:trPr>
        <w:tc>
          <w:tcPr>
            <w:tcW w:w="1093" w:type="pct"/>
          </w:tcPr>
          <w:p w:rsidR="006C4817" w:rsidRPr="00317E5D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49" w:type="pct"/>
          </w:tcPr>
          <w:p w:rsidR="006C4817" w:rsidRPr="00317E5D" w:rsidRDefault="006C4817" w:rsidP="00C568F5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Std. </w:t>
            </w:r>
            <w:r w:rsidR="00EA4EE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dev.</w:t>
            </w:r>
          </w:p>
        </w:tc>
        <w:tc>
          <w:tcPr>
            <w:tcW w:w="292" w:type="pct"/>
          </w:tcPr>
          <w:p w:rsidR="006C4817" w:rsidRPr="00317E5D" w:rsidRDefault="006C4817" w:rsidP="00100CB9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1.5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4</w:t>
            </w:r>
          </w:p>
        </w:tc>
        <w:tc>
          <w:tcPr>
            <w:tcW w:w="459" w:type="pct"/>
          </w:tcPr>
          <w:p w:rsidR="006C4817" w:rsidRPr="00317E5D" w:rsidRDefault="006C4817" w:rsidP="00317E5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1.58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1.49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1.53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1.52</w:t>
            </w:r>
          </w:p>
        </w:tc>
        <w:tc>
          <w:tcPr>
            <w:tcW w:w="583" w:type="pct"/>
          </w:tcPr>
          <w:p w:rsidR="006C4817" w:rsidRPr="00317E5D" w:rsidRDefault="007C3CC3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1.51</w:t>
            </w:r>
          </w:p>
        </w:tc>
        <w:tc>
          <w:tcPr>
            <w:tcW w:w="625" w:type="pct"/>
          </w:tcPr>
          <w:p w:rsidR="006C4817" w:rsidRPr="00317E5D" w:rsidRDefault="007C3CC3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1.71</w:t>
            </w:r>
          </w:p>
        </w:tc>
      </w:tr>
      <w:tr w:rsidR="00E303AA" w:rsidRPr="00317E5D" w:rsidTr="00E303AA">
        <w:trPr>
          <w:trHeight w:val="827"/>
        </w:trPr>
        <w:tc>
          <w:tcPr>
            <w:tcW w:w="1093" w:type="pct"/>
          </w:tcPr>
          <w:p w:rsidR="006C4817" w:rsidRPr="00317E5D" w:rsidRDefault="006C4817" w:rsidP="00EA4EE6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30. </w:t>
            </w: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I often think </w:t>
            </w:r>
            <w:r w:rsidR="00EA4EE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about calls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or </w:t>
            </w:r>
            <w:r w:rsidR="00EA4EE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messages I </w:t>
            </w:r>
            <w:r w:rsidR="00EA4EE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might receive </w:t>
            </w:r>
            <w:r w:rsidR="00EA4EE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on my mobile </w:t>
            </w:r>
            <w:r w:rsidR="00EA4EE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phone</w:t>
            </w:r>
            <w:r w:rsidR="00EA4EE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</w:p>
        </w:tc>
        <w:tc>
          <w:tcPr>
            <w:tcW w:w="449" w:type="pct"/>
          </w:tcPr>
          <w:p w:rsidR="006C4817" w:rsidRPr="00CF55FC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</w:pPr>
            <w:r w:rsidRPr="00CF55F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  <w:t>Mean</w:t>
            </w:r>
          </w:p>
        </w:tc>
        <w:tc>
          <w:tcPr>
            <w:tcW w:w="292" w:type="pct"/>
          </w:tcPr>
          <w:p w:rsidR="006C4817" w:rsidRPr="00317E5D" w:rsidRDefault="006C4817" w:rsidP="00100CB9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3.3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459" w:type="pct"/>
          </w:tcPr>
          <w:p w:rsidR="006C4817" w:rsidRPr="00317E5D" w:rsidRDefault="006C4817" w:rsidP="00317E5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3.09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3.41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3.56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3.25</w:t>
            </w:r>
          </w:p>
        </w:tc>
        <w:tc>
          <w:tcPr>
            <w:tcW w:w="583" w:type="pct"/>
          </w:tcPr>
          <w:p w:rsidR="006C4817" w:rsidRPr="00317E5D" w:rsidRDefault="007C3CC3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3.24</w:t>
            </w:r>
          </w:p>
        </w:tc>
        <w:tc>
          <w:tcPr>
            <w:tcW w:w="625" w:type="pct"/>
          </w:tcPr>
          <w:p w:rsidR="006C4817" w:rsidRPr="00317E5D" w:rsidRDefault="007C3CC3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3.79</w:t>
            </w:r>
          </w:p>
        </w:tc>
      </w:tr>
      <w:tr w:rsidR="00E303AA" w:rsidRPr="00317E5D" w:rsidTr="00E303AA">
        <w:trPr>
          <w:trHeight w:val="422"/>
        </w:trPr>
        <w:tc>
          <w:tcPr>
            <w:tcW w:w="1093" w:type="pct"/>
          </w:tcPr>
          <w:p w:rsidR="006C4817" w:rsidRPr="00317E5D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49" w:type="pct"/>
          </w:tcPr>
          <w:p w:rsidR="006C4817" w:rsidRPr="00317E5D" w:rsidRDefault="006C4817" w:rsidP="00C568F5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Std. </w:t>
            </w:r>
            <w:r w:rsidR="00EA4EE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dev.</w:t>
            </w:r>
          </w:p>
        </w:tc>
        <w:tc>
          <w:tcPr>
            <w:tcW w:w="292" w:type="pct"/>
          </w:tcPr>
          <w:p w:rsidR="006C4817" w:rsidRPr="00317E5D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1.60</w:t>
            </w:r>
          </w:p>
        </w:tc>
        <w:tc>
          <w:tcPr>
            <w:tcW w:w="459" w:type="pct"/>
          </w:tcPr>
          <w:p w:rsidR="006C4817" w:rsidRPr="00317E5D" w:rsidRDefault="006C4817" w:rsidP="00317E5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1.61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1.59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1.66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1.58</w:t>
            </w:r>
          </w:p>
        </w:tc>
        <w:tc>
          <w:tcPr>
            <w:tcW w:w="583" w:type="pct"/>
          </w:tcPr>
          <w:p w:rsidR="006C4817" w:rsidRPr="00317E5D" w:rsidRDefault="007C3CC3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1.61</w:t>
            </w:r>
          </w:p>
        </w:tc>
        <w:tc>
          <w:tcPr>
            <w:tcW w:w="625" w:type="pct"/>
          </w:tcPr>
          <w:p w:rsidR="006C4817" w:rsidRPr="00317E5D" w:rsidRDefault="007C3CC3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1.45</w:t>
            </w:r>
          </w:p>
        </w:tc>
      </w:tr>
      <w:tr w:rsidR="00E303AA" w:rsidRPr="00317E5D" w:rsidTr="00E303AA">
        <w:trPr>
          <w:trHeight w:val="638"/>
        </w:trPr>
        <w:tc>
          <w:tcPr>
            <w:tcW w:w="1093" w:type="pct"/>
          </w:tcPr>
          <w:p w:rsidR="006C4817" w:rsidRPr="00317E5D" w:rsidRDefault="006C4817" w:rsidP="00EA4EE6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31. </w:t>
            </w: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I feel like I </w:t>
            </w:r>
            <w:r w:rsidR="00EA4EE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use my mobile </w:t>
            </w:r>
            <w:r w:rsidR="00EA4EE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phone too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EA4EE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much.</w:t>
            </w:r>
          </w:p>
        </w:tc>
        <w:tc>
          <w:tcPr>
            <w:tcW w:w="449" w:type="pct"/>
          </w:tcPr>
          <w:p w:rsidR="006C4817" w:rsidRPr="00CF55FC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</w:pPr>
            <w:r w:rsidRPr="00CF55F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  <w:t>Mean</w:t>
            </w:r>
          </w:p>
        </w:tc>
        <w:tc>
          <w:tcPr>
            <w:tcW w:w="292" w:type="pct"/>
          </w:tcPr>
          <w:p w:rsidR="006C4817" w:rsidRPr="00317E5D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4.08</w:t>
            </w:r>
          </w:p>
        </w:tc>
        <w:tc>
          <w:tcPr>
            <w:tcW w:w="459" w:type="pct"/>
          </w:tcPr>
          <w:p w:rsidR="006C4817" w:rsidRPr="00317E5D" w:rsidRDefault="006C4817" w:rsidP="00317E5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3.72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4.23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4.16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4.06</w:t>
            </w:r>
          </w:p>
        </w:tc>
        <w:tc>
          <w:tcPr>
            <w:tcW w:w="583" w:type="pct"/>
          </w:tcPr>
          <w:p w:rsidR="006C4817" w:rsidRPr="00317E5D" w:rsidRDefault="007C3CC3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4.06</w:t>
            </w:r>
          </w:p>
        </w:tc>
        <w:tc>
          <w:tcPr>
            <w:tcW w:w="625" w:type="pct"/>
          </w:tcPr>
          <w:p w:rsidR="006C4817" w:rsidRPr="00317E5D" w:rsidRDefault="007C3CC3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4.23</w:t>
            </w:r>
          </w:p>
        </w:tc>
      </w:tr>
      <w:tr w:rsidR="00E303AA" w:rsidRPr="00317E5D" w:rsidTr="00E303AA">
        <w:trPr>
          <w:trHeight w:val="412"/>
        </w:trPr>
        <w:tc>
          <w:tcPr>
            <w:tcW w:w="1093" w:type="pct"/>
          </w:tcPr>
          <w:p w:rsidR="006C4817" w:rsidRPr="00317E5D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49" w:type="pct"/>
          </w:tcPr>
          <w:p w:rsidR="006C4817" w:rsidRPr="00317E5D" w:rsidRDefault="006C4817" w:rsidP="00C568F5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Std. </w:t>
            </w:r>
            <w:r w:rsidR="00EA4EE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dev.</w:t>
            </w:r>
          </w:p>
        </w:tc>
        <w:tc>
          <w:tcPr>
            <w:tcW w:w="292" w:type="pct"/>
          </w:tcPr>
          <w:p w:rsidR="006C4817" w:rsidRPr="00317E5D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1.59</w:t>
            </w:r>
          </w:p>
        </w:tc>
        <w:tc>
          <w:tcPr>
            <w:tcW w:w="459" w:type="pct"/>
          </w:tcPr>
          <w:p w:rsidR="006C4817" w:rsidRPr="00317E5D" w:rsidRDefault="006C4817" w:rsidP="00317E5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1.72</w:t>
            </w:r>
          </w:p>
        </w:tc>
        <w:tc>
          <w:tcPr>
            <w:tcW w:w="500" w:type="pct"/>
          </w:tcPr>
          <w:p w:rsidR="006C4817" w:rsidRPr="00317E5D" w:rsidRDefault="006C4817" w:rsidP="00100CB9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1.5</w:t>
            </w: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1.58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1.60</w:t>
            </w:r>
          </w:p>
        </w:tc>
        <w:tc>
          <w:tcPr>
            <w:tcW w:w="583" w:type="pct"/>
          </w:tcPr>
          <w:p w:rsidR="006C4817" w:rsidRPr="00317E5D" w:rsidRDefault="007C3CC3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1.64</w:t>
            </w:r>
          </w:p>
        </w:tc>
        <w:tc>
          <w:tcPr>
            <w:tcW w:w="625" w:type="pct"/>
          </w:tcPr>
          <w:p w:rsidR="006C4817" w:rsidRPr="00317E5D" w:rsidRDefault="007C3CC3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1.25</w:t>
            </w:r>
          </w:p>
        </w:tc>
      </w:tr>
      <w:tr w:rsidR="00E303AA" w:rsidRPr="00317E5D" w:rsidTr="00E303AA">
        <w:trPr>
          <w:trHeight w:val="412"/>
        </w:trPr>
        <w:tc>
          <w:tcPr>
            <w:tcW w:w="1093" w:type="pct"/>
          </w:tcPr>
          <w:p w:rsidR="006C4817" w:rsidRPr="00317E5D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49" w:type="pct"/>
          </w:tcPr>
          <w:p w:rsidR="006C4817" w:rsidRPr="00CF55FC" w:rsidRDefault="006C4817" w:rsidP="00C568F5">
            <w:pPr>
              <w:wordWrap w:val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</w:pPr>
            <w:r w:rsidRPr="00CF55F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  <w:t>Cron</w:t>
            </w:r>
            <w:r w:rsidR="00EA4EE6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  <w:t>-</w:t>
            </w:r>
            <w:r w:rsidR="00EA4EE6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CF55F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  <w:t>bach’s α</w:t>
            </w:r>
          </w:p>
        </w:tc>
        <w:tc>
          <w:tcPr>
            <w:tcW w:w="292" w:type="pct"/>
          </w:tcPr>
          <w:p w:rsidR="006C4817" w:rsidRPr="00317E5D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.80</w:t>
            </w:r>
          </w:p>
        </w:tc>
        <w:tc>
          <w:tcPr>
            <w:tcW w:w="459" w:type="pct"/>
          </w:tcPr>
          <w:p w:rsidR="006C4817" w:rsidRPr="00317E5D" w:rsidRDefault="006C4817" w:rsidP="00317E5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.76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.82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.87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.78</w:t>
            </w:r>
          </w:p>
        </w:tc>
        <w:tc>
          <w:tcPr>
            <w:tcW w:w="583" w:type="pct"/>
          </w:tcPr>
          <w:p w:rsidR="006C4817" w:rsidRDefault="007C3CC3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.81</w:t>
            </w:r>
          </w:p>
        </w:tc>
        <w:tc>
          <w:tcPr>
            <w:tcW w:w="625" w:type="pct"/>
          </w:tcPr>
          <w:p w:rsidR="006C4817" w:rsidRDefault="007C3CC3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.79</w:t>
            </w:r>
          </w:p>
        </w:tc>
      </w:tr>
      <w:tr w:rsidR="00E303AA" w:rsidRPr="00317E5D" w:rsidTr="00E303AA">
        <w:trPr>
          <w:trHeight w:val="412"/>
        </w:trPr>
        <w:tc>
          <w:tcPr>
            <w:tcW w:w="1093" w:type="pct"/>
          </w:tcPr>
          <w:p w:rsidR="006C4817" w:rsidRPr="00317E5D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Technoference </w:t>
            </w:r>
            <w:r w:rsidR="00EA4EE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Scale</w:t>
            </w:r>
          </w:p>
        </w:tc>
        <w:tc>
          <w:tcPr>
            <w:tcW w:w="449" w:type="pct"/>
          </w:tcPr>
          <w:p w:rsidR="006C4817" w:rsidRPr="00F45418" w:rsidRDefault="006C4817" w:rsidP="00C568F5">
            <w:pPr>
              <w:wordWrap w:val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  <w:t>Mean</w:t>
            </w:r>
          </w:p>
        </w:tc>
        <w:tc>
          <w:tcPr>
            <w:tcW w:w="292" w:type="pct"/>
          </w:tcPr>
          <w:p w:rsidR="006C4817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3.73</w:t>
            </w:r>
          </w:p>
        </w:tc>
        <w:tc>
          <w:tcPr>
            <w:tcW w:w="459" w:type="pct"/>
          </w:tcPr>
          <w:p w:rsidR="006C4817" w:rsidRDefault="006C4817" w:rsidP="00317E5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3.40</w:t>
            </w:r>
            <w:r w:rsidR="00C24E7D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*</w:t>
            </w:r>
          </w:p>
        </w:tc>
        <w:tc>
          <w:tcPr>
            <w:tcW w:w="500" w:type="pct"/>
          </w:tcPr>
          <w:p w:rsidR="006C4817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3.87</w:t>
            </w:r>
            <w:r w:rsidR="00C24E7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*</w:t>
            </w:r>
          </w:p>
        </w:tc>
        <w:tc>
          <w:tcPr>
            <w:tcW w:w="500" w:type="pct"/>
          </w:tcPr>
          <w:p w:rsidR="006C4817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commentRangeStart w:id="2"/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3.95</w:t>
            </w:r>
          </w:p>
        </w:tc>
        <w:tc>
          <w:tcPr>
            <w:tcW w:w="500" w:type="pct"/>
          </w:tcPr>
          <w:p w:rsidR="006C4817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3.67</w:t>
            </w:r>
            <w:commentRangeEnd w:id="2"/>
            <w:r w:rsidR="00C24E7D">
              <w:rPr>
                <w:rStyle w:val="CommentReference"/>
              </w:rPr>
              <w:commentReference w:id="2"/>
            </w:r>
          </w:p>
        </w:tc>
        <w:tc>
          <w:tcPr>
            <w:tcW w:w="583" w:type="pct"/>
          </w:tcPr>
          <w:p w:rsidR="006C4817" w:rsidRDefault="007C3CC3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3.71</w:t>
            </w:r>
          </w:p>
        </w:tc>
        <w:tc>
          <w:tcPr>
            <w:tcW w:w="625" w:type="pct"/>
          </w:tcPr>
          <w:p w:rsidR="006C4817" w:rsidRDefault="007C3CC3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3.90</w:t>
            </w:r>
          </w:p>
        </w:tc>
      </w:tr>
      <w:tr w:rsidR="00E303AA" w:rsidRPr="00317E5D" w:rsidTr="00E303AA">
        <w:trPr>
          <w:trHeight w:val="412"/>
        </w:trPr>
        <w:tc>
          <w:tcPr>
            <w:tcW w:w="1093" w:type="pct"/>
          </w:tcPr>
          <w:p w:rsidR="006C4817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49" w:type="pct"/>
          </w:tcPr>
          <w:p w:rsidR="006C4817" w:rsidRPr="00F45418" w:rsidRDefault="006C4817" w:rsidP="00C568F5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Std. </w:t>
            </w:r>
            <w:r w:rsidR="00EA4EE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dev</w:t>
            </w:r>
          </w:p>
        </w:tc>
        <w:tc>
          <w:tcPr>
            <w:tcW w:w="292" w:type="pct"/>
          </w:tcPr>
          <w:p w:rsidR="006C4817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1.33</w:t>
            </w:r>
          </w:p>
        </w:tc>
        <w:tc>
          <w:tcPr>
            <w:tcW w:w="459" w:type="pct"/>
          </w:tcPr>
          <w:p w:rsidR="006C4817" w:rsidRDefault="006C4817" w:rsidP="00317E5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1.35</w:t>
            </w:r>
          </w:p>
        </w:tc>
        <w:tc>
          <w:tcPr>
            <w:tcW w:w="500" w:type="pct"/>
          </w:tcPr>
          <w:p w:rsidR="006C4817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1.31</w:t>
            </w:r>
          </w:p>
        </w:tc>
        <w:tc>
          <w:tcPr>
            <w:tcW w:w="500" w:type="pct"/>
          </w:tcPr>
          <w:p w:rsidR="006C4817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1.42</w:t>
            </w:r>
          </w:p>
        </w:tc>
        <w:tc>
          <w:tcPr>
            <w:tcW w:w="500" w:type="pct"/>
          </w:tcPr>
          <w:p w:rsidR="006C4817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1.31</w:t>
            </w:r>
          </w:p>
        </w:tc>
        <w:tc>
          <w:tcPr>
            <w:tcW w:w="583" w:type="pct"/>
          </w:tcPr>
          <w:p w:rsidR="006C4817" w:rsidRDefault="007C3CC3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1.35</w:t>
            </w:r>
          </w:p>
        </w:tc>
        <w:tc>
          <w:tcPr>
            <w:tcW w:w="625" w:type="pct"/>
          </w:tcPr>
          <w:p w:rsidR="006C4817" w:rsidRDefault="007C3CC3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1.23</w:t>
            </w:r>
          </w:p>
        </w:tc>
      </w:tr>
      <w:tr w:rsidR="00877C40" w:rsidRPr="00317E5D" w:rsidTr="00E303AA">
        <w:trPr>
          <w:trHeight w:val="412"/>
        </w:trPr>
        <w:tc>
          <w:tcPr>
            <w:tcW w:w="1093" w:type="pct"/>
          </w:tcPr>
          <w:p w:rsidR="00877C40" w:rsidRPr="00C24E7D" w:rsidRDefault="00877C40" w:rsidP="00317E5D">
            <w:pPr>
              <w:wordWrap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rPrChange w:id="3" w:author="Lee Sanders" w:date="2019-08-14T10:18:00Z">
                  <w:rPr>
                    <w:rFonts w:ascii="Arial" w:eastAsia="Times New Roman" w:hAnsi="Arial" w:cs="Arial"/>
                    <w:color w:val="000000"/>
                    <w:sz w:val="20"/>
                    <w:szCs w:val="20"/>
                    <w:bdr w:val="none" w:sz="0" w:space="0" w:color="auto" w:frame="1"/>
                  </w:rPr>
                </w:rPrChange>
              </w:rPr>
            </w:pPr>
            <w:r w:rsidRPr="00C24E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rPrChange w:id="4" w:author="Lee Sanders" w:date="2019-08-14T10:18:00Z">
                  <w:rPr>
                    <w:rFonts w:ascii="Arial" w:eastAsia="Times New Roman" w:hAnsi="Arial" w:cs="Arial"/>
                    <w:color w:val="000000"/>
                    <w:sz w:val="20"/>
                    <w:szCs w:val="20"/>
                    <w:bdr w:val="none" w:sz="0" w:space="0" w:color="auto" w:frame="1"/>
                  </w:rPr>
                </w:rPrChange>
              </w:rPr>
              <w:t xml:space="preserve">Technoacceptance </w:t>
            </w:r>
            <w:r w:rsidRPr="00C24E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rPrChange w:id="5" w:author="Lee Sanders" w:date="2019-08-14T10:18:00Z">
                  <w:rPr>
                    <w:rFonts w:ascii="Arial" w:eastAsia="Times New Roman" w:hAnsi="Arial" w:cs="Arial"/>
                    <w:color w:val="000000"/>
                    <w:sz w:val="20"/>
                    <w:szCs w:val="20"/>
                    <w:bdr w:val="none" w:sz="0" w:space="0" w:color="auto" w:frame="1"/>
                  </w:rPr>
                </w:rPrChange>
              </w:rPr>
              <w:br/>
              <w:t>Scale</w:t>
            </w:r>
          </w:p>
        </w:tc>
        <w:tc>
          <w:tcPr>
            <w:tcW w:w="449" w:type="pct"/>
          </w:tcPr>
          <w:p w:rsidR="00877C40" w:rsidRPr="00877C40" w:rsidRDefault="00877C40" w:rsidP="00C568F5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  <w:t>Mean</w:t>
            </w:r>
          </w:p>
        </w:tc>
        <w:tc>
          <w:tcPr>
            <w:tcW w:w="292" w:type="pct"/>
          </w:tcPr>
          <w:p w:rsidR="00877C40" w:rsidRDefault="00877C40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3.53</w:t>
            </w:r>
          </w:p>
        </w:tc>
        <w:tc>
          <w:tcPr>
            <w:tcW w:w="459" w:type="pct"/>
          </w:tcPr>
          <w:p w:rsidR="00877C40" w:rsidRDefault="00863A06" w:rsidP="00317E5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3.24</w:t>
            </w:r>
          </w:p>
        </w:tc>
        <w:tc>
          <w:tcPr>
            <w:tcW w:w="500" w:type="pct"/>
          </w:tcPr>
          <w:p w:rsidR="00877C40" w:rsidRDefault="00863A06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3.65</w:t>
            </w:r>
          </w:p>
        </w:tc>
        <w:tc>
          <w:tcPr>
            <w:tcW w:w="500" w:type="pct"/>
          </w:tcPr>
          <w:p w:rsidR="00877C40" w:rsidRDefault="00863A06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3.92</w:t>
            </w:r>
          </w:p>
        </w:tc>
        <w:tc>
          <w:tcPr>
            <w:tcW w:w="500" w:type="pct"/>
          </w:tcPr>
          <w:p w:rsidR="00877C40" w:rsidRDefault="00863A06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3.42</w:t>
            </w:r>
          </w:p>
        </w:tc>
        <w:tc>
          <w:tcPr>
            <w:tcW w:w="583" w:type="pct"/>
          </w:tcPr>
          <w:p w:rsidR="00877C40" w:rsidRDefault="00863A06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3.50</w:t>
            </w:r>
          </w:p>
        </w:tc>
        <w:tc>
          <w:tcPr>
            <w:tcW w:w="625" w:type="pct"/>
          </w:tcPr>
          <w:p w:rsidR="00877C40" w:rsidRDefault="00863A06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3.77</w:t>
            </w:r>
          </w:p>
        </w:tc>
      </w:tr>
      <w:tr w:rsidR="00877C40" w:rsidRPr="00317E5D" w:rsidTr="00E303AA">
        <w:trPr>
          <w:trHeight w:val="412"/>
        </w:trPr>
        <w:tc>
          <w:tcPr>
            <w:tcW w:w="1093" w:type="pct"/>
          </w:tcPr>
          <w:p w:rsidR="00877C40" w:rsidRDefault="00877C40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49" w:type="pct"/>
          </w:tcPr>
          <w:p w:rsidR="00877C40" w:rsidRDefault="00877C40" w:rsidP="00C568F5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Std.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  <w:t>dev.</w:t>
            </w:r>
          </w:p>
        </w:tc>
        <w:tc>
          <w:tcPr>
            <w:tcW w:w="292" w:type="pct"/>
          </w:tcPr>
          <w:p w:rsidR="00877C40" w:rsidRDefault="00877C40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1.30</w:t>
            </w:r>
          </w:p>
        </w:tc>
        <w:tc>
          <w:tcPr>
            <w:tcW w:w="459" w:type="pct"/>
          </w:tcPr>
          <w:p w:rsidR="00877C40" w:rsidRDefault="00863A06" w:rsidP="00317E5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1.33</w:t>
            </w:r>
          </w:p>
        </w:tc>
        <w:tc>
          <w:tcPr>
            <w:tcW w:w="500" w:type="pct"/>
          </w:tcPr>
          <w:p w:rsidR="00877C40" w:rsidRDefault="00863A06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1.28</w:t>
            </w:r>
          </w:p>
        </w:tc>
        <w:tc>
          <w:tcPr>
            <w:tcW w:w="500" w:type="pct"/>
          </w:tcPr>
          <w:p w:rsidR="00877C40" w:rsidRDefault="00863A06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1.30</w:t>
            </w:r>
          </w:p>
        </w:tc>
        <w:tc>
          <w:tcPr>
            <w:tcW w:w="500" w:type="pct"/>
          </w:tcPr>
          <w:p w:rsidR="00877C40" w:rsidRDefault="00863A06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1.29</w:t>
            </w:r>
          </w:p>
        </w:tc>
        <w:tc>
          <w:tcPr>
            <w:tcW w:w="583" w:type="pct"/>
          </w:tcPr>
          <w:p w:rsidR="00877C40" w:rsidRDefault="00863A06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1.34</w:t>
            </w:r>
          </w:p>
        </w:tc>
        <w:tc>
          <w:tcPr>
            <w:tcW w:w="625" w:type="pct"/>
          </w:tcPr>
          <w:p w:rsidR="00877C40" w:rsidRDefault="00863A06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1.04</w:t>
            </w:r>
          </w:p>
        </w:tc>
      </w:tr>
    </w:tbl>
    <w:p w:rsidR="006B0354" w:rsidRDefault="006B0354" w:rsidP="00317E5D">
      <w:pPr>
        <w:pStyle w:val="HTMLPreformatted"/>
        <w:shd w:val="clear" w:color="auto" w:fill="FFFFFF"/>
        <w:wordWrap w:val="0"/>
        <w:jc w:val="center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83CE9" w:rsidRDefault="00C83CE9" w:rsidP="00644E73">
      <w:pPr>
        <w:pStyle w:val="Compact"/>
        <w:rPr>
          <w:u w:val="single"/>
        </w:rPr>
      </w:pPr>
      <w:r>
        <w:rPr>
          <w:u w:val="single"/>
        </w:rPr>
        <w:br/>
      </w:r>
      <w:ins w:id="6" w:author="Lee Sanders" w:date="2019-08-14T10:10:00Z">
        <w:r w:rsidR="00C24E7D">
          <w:rPr>
            <w:u w:val="single"/>
          </w:rPr>
          <w:t>*p=0.007?</w:t>
        </w:r>
      </w:ins>
    </w:p>
    <w:p w:rsidR="00C83CE9" w:rsidRDefault="00C83CE9" w:rsidP="00C83CE9">
      <w:pPr>
        <w:pStyle w:val="BodyText"/>
      </w:pPr>
      <w:r>
        <w:br w:type="page"/>
      </w:r>
    </w:p>
    <w:p w:rsidR="00325D8B" w:rsidRDefault="00C83CE9" w:rsidP="00B66ED7">
      <w:pPr>
        <w:spacing w:after="0"/>
        <w:jc w:val="center"/>
      </w:pPr>
      <w:r>
        <w:rPr>
          <w:u w:val="single"/>
        </w:rPr>
        <w:t>Subgrouped by Education</w:t>
      </w:r>
      <w:r w:rsidR="001661F1">
        <w:rPr>
          <w:u w:val="single"/>
        </w:rPr>
        <w:t xml:space="preserve"> and Language</w:t>
      </w:r>
      <w:r>
        <w:rPr>
          <w:u w:val="single"/>
        </w:rPr>
        <w:t xml:space="preserve"> </w:t>
      </w:r>
      <w:r>
        <w:rPr>
          <w:u w:val="single"/>
        </w:rPr>
        <w:br/>
      </w:r>
      <w:r w:rsidR="00325D8B">
        <w:rPr>
          <w:i/>
        </w:rPr>
        <w:t>(</w:t>
      </w:r>
      <w:r w:rsidR="0047330C">
        <w:rPr>
          <w:i/>
        </w:rPr>
        <w:t>n</w:t>
      </w:r>
      <w:r w:rsidR="00325D8B">
        <w:rPr>
          <w:i/>
        </w:rPr>
        <w:t xml:space="preserve"> = 243 for “English at Home”; </w:t>
      </w:r>
      <w:r w:rsidR="0047330C">
        <w:rPr>
          <w:i/>
        </w:rPr>
        <w:t>n</w:t>
      </w:r>
      <w:r w:rsidR="00325D8B">
        <w:rPr>
          <w:i/>
        </w:rPr>
        <w:t xml:space="preserve"> = 39 for “Non-English at Home”)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3728"/>
        <w:gridCol w:w="2953"/>
        <w:gridCol w:w="1996"/>
        <w:gridCol w:w="2123"/>
      </w:tblGrid>
      <w:tr w:rsidR="007067C3" w:rsidTr="007067C3">
        <w:trPr>
          <w:trHeight w:val="9684"/>
        </w:trPr>
        <w:tc>
          <w:tcPr>
            <w:tcW w:w="1726" w:type="pct"/>
            <w:hideMark/>
          </w:tcPr>
          <w:p w:rsidR="007067C3" w:rsidRDefault="007067C3" w:rsidP="00341495">
            <w:pPr>
              <w:pStyle w:val="Compact"/>
            </w:pPr>
            <w:r>
              <w:t>29. When my mobile electronic device alerts me to indicate new messages, I cannot resist checking them.</w:t>
            </w:r>
            <w:r>
              <w:br/>
            </w:r>
          </w:p>
        </w:tc>
        <w:tc>
          <w:tcPr>
            <w:tcW w:w="1367" w:type="pct"/>
            <w:hideMark/>
          </w:tcPr>
          <w:p w:rsidR="007067C3" w:rsidRPr="0007699E" w:rsidRDefault="007067C3" w:rsidP="001A49DF">
            <w:pPr>
              <w:pStyle w:val="Compact"/>
              <w:rPr>
                <w:i/>
                <w:u w:val="single"/>
              </w:rPr>
            </w:pPr>
            <w:r>
              <w:rPr>
                <w:i/>
                <w:u w:val="single"/>
              </w:rPr>
              <w:t>High Schopl or Less</w:t>
            </w:r>
          </w:p>
          <w:p w:rsidR="007067C3" w:rsidRDefault="007067C3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  <w:p w:rsidR="007067C3" w:rsidRDefault="007067C3" w:rsidP="001A49DF">
            <w:pPr>
              <w:pStyle w:val="Compact"/>
            </w:pPr>
            <w:r>
              <w:br/>
            </w:r>
            <w:r>
              <w:rPr>
                <w:i/>
                <w:u w:val="single"/>
              </w:rPr>
              <w:t>College or More</w:t>
            </w:r>
            <w:r>
              <w:rPr>
                <w:i/>
                <w:u w:val="single"/>
              </w:rPr>
              <w:br/>
            </w: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>
              <w:br/>
            </w:r>
            <w:r>
              <w:rPr>
                <w:i/>
                <w:u w:val="single"/>
              </w:rPr>
              <w:t>English at Home</w:t>
            </w:r>
            <w:r>
              <w:br/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>
              <w:br/>
            </w:r>
            <w:r>
              <w:rPr>
                <w:i/>
                <w:u w:val="single"/>
              </w:rPr>
              <w:t>Non-English at Home</w:t>
            </w:r>
          </w:p>
          <w:p w:rsidR="007067C3" w:rsidRPr="0066570E" w:rsidRDefault="007067C3" w:rsidP="001A49DF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  <w:p w:rsidR="007067C3" w:rsidRPr="001A49DF" w:rsidRDefault="007067C3">
            <w:pPr>
              <w:pStyle w:val="Compact"/>
              <w:rPr>
                <w:i/>
                <w:u w:val="single"/>
              </w:rPr>
            </w:pPr>
          </w:p>
        </w:tc>
        <w:tc>
          <w:tcPr>
            <w:tcW w:w="924" w:type="pct"/>
            <w:hideMark/>
          </w:tcPr>
          <w:p w:rsidR="007067C3" w:rsidRDefault="007067C3">
            <w:pPr>
              <w:pStyle w:val="Compact"/>
            </w:pPr>
          </w:p>
          <w:p w:rsidR="007067C3" w:rsidRDefault="007067C3">
            <w:pPr>
              <w:pStyle w:val="Compact"/>
            </w:pPr>
            <w:r>
              <w:t>13 (15.8%)</w:t>
            </w:r>
            <w:r>
              <w:br/>
              <w:t>12 (14.6%)</w:t>
            </w:r>
            <w:r>
              <w:br/>
              <w:t>17 (20.7%)</w:t>
            </w:r>
            <w:r>
              <w:br/>
              <w:t>18 (21.9%)</w:t>
            </w:r>
            <w:r>
              <w:br/>
              <w:t>13 (15.8%)</w:t>
            </w:r>
            <w:r>
              <w:br/>
              <w:t>9 (11.0%)</w:t>
            </w:r>
          </w:p>
          <w:p w:rsidR="007067C3" w:rsidRDefault="007067C3">
            <w:pPr>
              <w:pStyle w:val="Compact"/>
            </w:pPr>
          </w:p>
          <w:p w:rsidR="007067C3" w:rsidRDefault="007067C3">
            <w:pPr>
              <w:pStyle w:val="Compact"/>
            </w:pPr>
          </w:p>
          <w:p w:rsidR="007067C3" w:rsidRDefault="007067C3" w:rsidP="0066570E">
            <w:pPr>
              <w:pStyle w:val="Compact"/>
            </w:pPr>
            <w:r>
              <w:t>17 ( 8.5%)</w:t>
            </w:r>
            <w:r>
              <w:br/>
              <w:t>23 (11.4%)</w:t>
            </w:r>
            <w:r>
              <w:br/>
              <w:t>24 (11.9%)</w:t>
            </w:r>
            <w:r>
              <w:br/>
              <w:t>54 (26.9%)</w:t>
            </w:r>
            <w:r>
              <w:br/>
              <w:t>52 (25.9%)</w:t>
            </w:r>
            <w:r>
              <w:br/>
              <w:t>31 (15.4%)</w:t>
            </w:r>
            <w:r>
              <w:br/>
            </w:r>
            <w:r>
              <w:br/>
            </w:r>
            <w:r>
              <w:br/>
              <w:t>24 ( 9.9%)</w:t>
            </w:r>
            <w:r>
              <w:br/>
              <w:t>31 (12.8%)</w:t>
            </w:r>
            <w:r>
              <w:br/>
              <w:t>32 (13.2%)</w:t>
            </w:r>
            <w:r>
              <w:br/>
              <w:t>67 (27.6%)</w:t>
            </w:r>
            <w:r>
              <w:br/>
              <w:t>57 (23.5%)</w:t>
            </w:r>
            <w:r>
              <w:br/>
              <w:t>32 (13.2%)</w:t>
            </w:r>
          </w:p>
          <w:p w:rsidR="007067C3" w:rsidRDefault="007067C3" w:rsidP="001A49DF">
            <w:pPr>
              <w:pStyle w:val="Compact"/>
            </w:pPr>
            <w:r>
              <w:br/>
            </w:r>
            <w:r>
              <w:br/>
              <w:t>6 (15.4%)</w:t>
            </w:r>
            <w:r>
              <w:br/>
              <w:t>4 (10.3%)</w:t>
            </w:r>
            <w:r>
              <w:br/>
              <w:t>9 (23.1%)</w:t>
            </w:r>
            <w:r>
              <w:br/>
              <w:t>5 (12.8%)</w:t>
            </w:r>
            <w:r>
              <w:br/>
              <w:t>8 (20.5%)</w:t>
            </w:r>
            <w:r>
              <w:br/>
              <w:t>7 (17.9%)</w:t>
            </w:r>
          </w:p>
          <w:p w:rsidR="007067C3" w:rsidRDefault="007067C3">
            <w:pPr>
              <w:pStyle w:val="Compact"/>
            </w:pPr>
          </w:p>
        </w:tc>
        <w:tc>
          <w:tcPr>
            <w:tcW w:w="983" w:type="pct"/>
            <w:hideMark/>
          </w:tcPr>
          <w:p w:rsidR="007067C3" w:rsidRDefault="007067C3" w:rsidP="00DE084C">
            <w:r>
              <w:br/>
            </w:r>
            <w:r>
              <w:rPr>
                <w:noProof/>
              </w:rPr>
              <w:drawing>
                <wp:inline distT="0" distB="0" distL="0" distR="0" wp14:anchorId="28B52217" wp14:editId="47E98766">
                  <wp:extent cx="467973" cy="1167897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658" cy="1182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64FC32FD" wp14:editId="3A3CF312">
                  <wp:extent cx="546009" cy="1122630"/>
                  <wp:effectExtent l="0" t="0" r="6985" b="1905"/>
                  <wp:docPr id="8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660" cy="11404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4F45C73D" wp14:editId="42F956DC">
                  <wp:extent cx="558651" cy="1032095"/>
                  <wp:effectExtent l="0" t="0" r="0" b="0"/>
                  <wp:docPr id="7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542" cy="10411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72861EBE" wp14:editId="1E5663A6">
                  <wp:extent cx="494665" cy="1167897"/>
                  <wp:effectExtent l="0" t="0" r="0" b="0"/>
                  <wp:docPr id="10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291" cy="11859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</w:tbl>
    <w:p w:rsidR="00F967F6" w:rsidRDefault="00F967F6">
      <w:r>
        <w:br w:type="page"/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3728"/>
        <w:gridCol w:w="2953"/>
        <w:gridCol w:w="1996"/>
        <w:gridCol w:w="2123"/>
      </w:tblGrid>
      <w:tr w:rsidR="007067C3" w:rsidTr="007067C3">
        <w:tc>
          <w:tcPr>
            <w:tcW w:w="1726" w:type="pct"/>
            <w:hideMark/>
          </w:tcPr>
          <w:p w:rsidR="007067C3" w:rsidRDefault="007067C3" w:rsidP="001A49DF">
            <w:pPr>
              <w:pStyle w:val="Compact"/>
            </w:pPr>
            <w:r>
              <w:t>30. I often think about calls or messages I might receive on my mobile phone.</w:t>
            </w:r>
            <w:r>
              <w:br/>
            </w:r>
          </w:p>
        </w:tc>
        <w:tc>
          <w:tcPr>
            <w:tcW w:w="1367" w:type="pct"/>
            <w:hideMark/>
          </w:tcPr>
          <w:p w:rsidR="007067C3" w:rsidRPr="0007699E" w:rsidRDefault="007067C3" w:rsidP="001A49DF">
            <w:pPr>
              <w:pStyle w:val="Compact"/>
              <w:rPr>
                <w:i/>
                <w:u w:val="single"/>
              </w:rPr>
            </w:pPr>
            <w:r>
              <w:rPr>
                <w:i/>
                <w:u w:val="single"/>
              </w:rPr>
              <w:t>High School or Less</w:t>
            </w:r>
          </w:p>
          <w:p w:rsidR="007067C3" w:rsidRDefault="007067C3" w:rsidP="001A49DF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  <w:p w:rsidR="007067C3" w:rsidRDefault="007067C3" w:rsidP="001A49DF">
            <w:pPr>
              <w:pStyle w:val="Compact"/>
              <w:rPr>
                <w:i/>
                <w:u w:val="single"/>
              </w:rPr>
            </w:pPr>
            <w:r>
              <w:br/>
            </w:r>
            <w:r>
              <w:rPr>
                <w:i/>
                <w:u w:val="single"/>
              </w:rPr>
              <w:t>College or More</w:t>
            </w:r>
            <w:r>
              <w:rPr>
                <w:i/>
                <w:u w:val="single"/>
              </w:rPr>
              <w:br/>
            </w: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>
              <w:br/>
            </w:r>
            <w:r>
              <w:rPr>
                <w:i/>
                <w:u w:val="single"/>
              </w:rPr>
              <w:t>English at Home</w:t>
            </w:r>
          </w:p>
          <w:p w:rsidR="007067C3" w:rsidRDefault="007067C3" w:rsidP="001661F1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>
              <w:br/>
            </w:r>
            <w:r>
              <w:rPr>
                <w:i/>
                <w:u w:val="single"/>
              </w:rPr>
              <w:t>Non-English at Home</w:t>
            </w:r>
          </w:p>
          <w:p w:rsidR="007067C3" w:rsidRPr="0066570E" w:rsidRDefault="007067C3" w:rsidP="001661F1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  <w:p w:rsidR="007067C3" w:rsidRPr="001661F1" w:rsidRDefault="007067C3" w:rsidP="001A49DF">
            <w:pPr>
              <w:pStyle w:val="Compact"/>
            </w:pPr>
          </w:p>
          <w:p w:rsidR="007067C3" w:rsidRPr="001A49DF" w:rsidRDefault="007067C3" w:rsidP="001A49DF">
            <w:pPr>
              <w:pStyle w:val="Compact"/>
              <w:rPr>
                <w:i/>
                <w:u w:val="single"/>
              </w:rPr>
            </w:pPr>
          </w:p>
        </w:tc>
        <w:tc>
          <w:tcPr>
            <w:tcW w:w="924" w:type="pct"/>
            <w:hideMark/>
          </w:tcPr>
          <w:p w:rsidR="007067C3" w:rsidRDefault="007067C3" w:rsidP="001A49DF">
            <w:pPr>
              <w:pStyle w:val="Compact"/>
            </w:pPr>
          </w:p>
          <w:p w:rsidR="007067C3" w:rsidRDefault="007067C3" w:rsidP="001A49DF">
            <w:pPr>
              <w:pStyle w:val="Compact"/>
            </w:pPr>
            <w:r>
              <w:t>18 (21.9%)</w:t>
            </w:r>
            <w:r>
              <w:br/>
              <w:t>16 (19.5%)</w:t>
            </w:r>
          </w:p>
          <w:p w:rsidR="007067C3" w:rsidRDefault="007067C3" w:rsidP="001A49DF">
            <w:pPr>
              <w:pStyle w:val="Compact"/>
            </w:pPr>
            <w:r>
              <w:t>14 (17.1%)</w:t>
            </w:r>
            <w:r>
              <w:br/>
              <w:t>16 (19.5%)</w:t>
            </w:r>
            <w:r>
              <w:br/>
              <w:t>11 (13.4%)</w:t>
            </w:r>
            <w:r>
              <w:br/>
              <w:t>7 ( 8.5%)</w:t>
            </w:r>
            <w:r>
              <w:br/>
            </w:r>
            <w:r>
              <w:br/>
            </w:r>
          </w:p>
          <w:p w:rsidR="007067C3" w:rsidRDefault="007067C3" w:rsidP="001A49DF">
            <w:pPr>
              <w:pStyle w:val="Compact"/>
            </w:pPr>
            <w:r>
              <w:t>30 (14.9%)</w:t>
            </w:r>
            <w:r>
              <w:br/>
              <w:t>39 (19.4%)</w:t>
            </w:r>
            <w:r>
              <w:br/>
              <w:t>31 (15.4%)</w:t>
            </w:r>
            <w:r>
              <w:br/>
              <w:t>39 (19.4%)</w:t>
            </w:r>
            <w:r>
              <w:br/>
              <w:t>44 (21.9%)</w:t>
            </w:r>
            <w:r>
              <w:br/>
              <w:t>18 ( 9.0%)</w:t>
            </w:r>
            <w:r>
              <w:br/>
            </w:r>
            <w:r>
              <w:br/>
            </w:r>
          </w:p>
          <w:p w:rsidR="007067C3" w:rsidRDefault="007067C3" w:rsidP="001661F1">
            <w:pPr>
              <w:pStyle w:val="Compact"/>
            </w:pPr>
            <w:r>
              <w:t>47 (19.3%)</w:t>
            </w:r>
            <w:r>
              <w:br/>
              <w:t>46 (18.9%)</w:t>
            </w:r>
            <w:r>
              <w:br/>
              <w:t>38 (15.6%)</w:t>
            </w:r>
            <w:r>
              <w:br/>
              <w:t>45 (18.5%)</w:t>
            </w:r>
            <w:r>
              <w:br/>
              <w:t>48 (19.8%)</w:t>
            </w:r>
            <w:r>
              <w:br/>
              <w:t>19 ( 7.8%)</w:t>
            </w:r>
          </w:p>
          <w:p w:rsidR="007067C3" w:rsidRDefault="007067C3" w:rsidP="001A49DF">
            <w:pPr>
              <w:pStyle w:val="Compact"/>
            </w:pPr>
            <w:r>
              <w:br/>
            </w:r>
            <w:r>
              <w:br/>
              <w:t>1 ( 2.6%)</w:t>
            </w:r>
            <w:r>
              <w:br/>
              <w:t>9 (23.1%)</w:t>
            </w:r>
            <w:r>
              <w:br/>
              <w:t>6 (15.4%)</w:t>
            </w:r>
            <w:r>
              <w:br/>
              <w:t>10 (25.6%)</w:t>
            </w:r>
            <w:r>
              <w:br/>
              <w:t>7 (17.9%)</w:t>
            </w:r>
            <w:r>
              <w:br/>
              <w:t>6 (15.4%)</w:t>
            </w:r>
          </w:p>
        </w:tc>
        <w:tc>
          <w:tcPr>
            <w:tcW w:w="983" w:type="pct"/>
            <w:hideMark/>
          </w:tcPr>
          <w:p w:rsidR="007067C3" w:rsidRDefault="007067C3" w:rsidP="002273F0">
            <w:r>
              <w:br/>
            </w:r>
            <w:r>
              <w:rPr>
                <w:noProof/>
              </w:rPr>
              <w:drawing>
                <wp:inline distT="0" distB="0" distL="0" distR="0" wp14:anchorId="73399E42" wp14:editId="04794AB5">
                  <wp:extent cx="469712" cy="1204111"/>
                  <wp:effectExtent l="0" t="0" r="0" b="0"/>
                  <wp:docPr id="8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850" cy="12147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3C33B7A1" wp14:editId="271865F8">
                  <wp:extent cx="469878" cy="1167897"/>
                  <wp:effectExtent l="0" t="0" r="0" b="0"/>
                  <wp:docPr id="10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493" cy="11818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6E0CA3B2" wp14:editId="75F0E43D">
                  <wp:extent cx="443865" cy="1013988"/>
                  <wp:effectExtent l="0" t="0" r="0" b="0"/>
                  <wp:docPr id="7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071" cy="1025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3570ECAD" wp14:editId="48346DB5">
                  <wp:extent cx="520629" cy="1104523"/>
                  <wp:effectExtent l="0" t="0" r="0" b="635"/>
                  <wp:docPr id="7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472" cy="11147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6AD1" w:rsidRDefault="00636AD1">
      <w:r>
        <w:br w:type="page"/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3728"/>
        <w:gridCol w:w="2953"/>
        <w:gridCol w:w="1996"/>
        <w:gridCol w:w="2123"/>
      </w:tblGrid>
      <w:tr w:rsidR="007067C3" w:rsidTr="007067C3">
        <w:trPr>
          <w:trHeight w:val="4503"/>
        </w:trPr>
        <w:tc>
          <w:tcPr>
            <w:tcW w:w="1726" w:type="pct"/>
            <w:hideMark/>
          </w:tcPr>
          <w:p w:rsidR="007067C3" w:rsidRDefault="007067C3" w:rsidP="001A49DF">
            <w:pPr>
              <w:pStyle w:val="Compact"/>
            </w:pPr>
            <w:r>
              <w:t>31. I feel like I use my mobile phone too much.</w:t>
            </w:r>
            <w:r>
              <w:br/>
            </w:r>
          </w:p>
        </w:tc>
        <w:tc>
          <w:tcPr>
            <w:tcW w:w="1367" w:type="pct"/>
            <w:hideMark/>
          </w:tcPr>
          <w:p w:rsidR="007067C3" w:rsidRPr="0007699E" w:rsidRDefault="007067C3" w:rsidP="001A49DF">
            <w:pPr>
              <w:pStyle w:val="Compact"/>
              <w:rPr>
                <w:i/>
                <w:u w:val="single"/>
              </w:rPr>
            </w:pPr>
            <w:r>
              <w:rPr>
                <w:i/>
                <w:u w:val="single"/>
              </w:rPr>
              <w:t>High School or Less</w:t>
            </w:r>
          </w:p>
          <w:p w:rsidR="007067C3" w:rsidRDefault="007067C3" w:rsidP="001A49DF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  <w:p w:rsidR="007067C3" w:rsidRDefault="007067C3" w:rsidP="0072621B">
            <w:pPr>
              <w:pStyle w:val="Compact"/>
              <w:rPr>
                <w:i/>
                <w:u w:val="single"/>
              </w:rPr>
            </w:pPr>
            <w:r>
              <w:br/>
            </w:r>
            <w:r>
              <w:rPr>
                <w:i/>
                <w:u w:val="single"/>
              </w:rPr>
              <w:t>College or More</w:t>
            </w:r>
            <w:r>
              <w:rPr>
                <w:i/>
                <w:u w:val="single"/>
              </w:rPr>
              <w:br/>
            </w: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>
              <w:br/>
            </w:r>
            <w:r>
              <w:rPr>
                <w:i/>
                <w:u w:val="single"/>
              </w:rPr>
              <w:t>English at Home</w:t>
            </w:r>
          </w:p>
          <w:p w:rsidR="007067C3" w:rsidRDefault="007067C3" w:rsidP="0072621B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>
              <w:br/>
            </w:r>
            <w:r>
              <w:rPr>
                <w:i/>
                <w:u w:val="single"/>
              </w:rPr>
              <w:t>Non-English at Home</w:t>
            </w:r>
          </w:p>
          <w:p w:rsidR="007067C3" w:rsidRPr="0066570E" w:rsidRDefault="007067C3" w:rsidP="0072621B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  <w:p w:rsidR="007067C3" w:rsidRDefault="007067C3" w:rsidP="001A49DF">
            <w:pPr>
              <w:pStyle w:val="Compact"/>
            </w:pPr>
          </w:p>
          <w:p w:rsidR="007067C3" w:rsidRPr="001A49DF" w:rsidRDefault="007067C3" w:rsidP="001A49DF">
            <w:pPr>
              <w:pStyle w:val="Compact"/>
              <w:rPr>
                <w:i/>
                <w:u w:val="single"/>
              </w:rPr>
            </w:pPr>
          </w:p>
        </w:tc>
        <w:tc>
          <w:tcPr>
            <w:tcW w:w="924" w:type="pct"/>
            <w:hideMark/>
          </w:tcPr>
          <w:p w:rsidR="007067C3" w:rsidRDefault="007067C3" w:rsidP="001A49DF">
            <w:pPr>
              <w:pStyle w:val="Compact"/>
            </w:pPr>
          </w:p>
          <w:p w:rsidR="007067C3" w:rsidRDefault="007067C3" w:rsidP="001A49DF">
            <w:pPr>
              <w:pStyle w:val="Compact"/>
            </w:pPr>
            <w:r>
              <w:t>12 (14.6%)</w:t>
            </w:r>
            <w:r>
              <w:br/>
              <w:t>9 (11.0%)</w:t>
            </w:r>
            <w:r>
              <w:br/>
              <w:t>17 (20.7%)</w:t>
            </w:r>
            <w:r>
              <w:br/>
              <w:t>15 (18.3%)</w:t>
            </w:r>
            <w:r>
              <w:br/>
              <w:t>10 (12.2%)</w:t>
            </w:r>
            <w:r>
              <w:br/>
              <w:t>19 (23.2%)</w:t>
            </w:r>
          </w:p>
          <w:p w:rsidR="007067C3" w:rsidRDefault="007067C3" w:rsidP="001A49DF">
            <w:pPr>
              <w:pStyle w:val="Compact"/>
            </w:pPr>
          </w:p>
          <w:p w:rsidR="007067C3" w:rsidRDefault="007067C3" w:rsidP="001A49DF">
            <w:pPr>
              <w:pStyle w:val="Compact"/>
            </w:pPr>
          </w:p>
          <w:p w:rsidR="007067C3" w:rsidRDefault="007067C3" w:rsidP="001A49DF">
            <w:pPr>
              <w:pStyle w:val="Compact"/>
            </w:pPr>
            <w:r>
              <w:t>17 ( 8.5%)</w:t>
            </w:r>
            <w:r>
              <w:br/>
              <w:t>14 ( 7.0%)</w:t>
            </w:r>
            <w:r>
              <w:br/>
              <w:t>21 (10.4%)</w:t>
            </w:r>
            <w:r>
              <w:br/>
              <w:t>48 (23.9%)</w:t>
            </w:r>
            <w:r>
              <w:br/>
              <w:t>55 (27.4%)</w:t>
            </w:r>
            <w:r>
              <w:br/>
              <w:t>46 (22.9%)</w:t>
            </w:r>
            <w:r>
              <w:br/>
            </w:r>
            <w:r>
              <w:br/>
            </w:r>
            <w:r>
              <w:br/>
              <w:t>28 (11.5%)</w:t>
            </w:r>
            <w:r>
              <w:br/>
              <w:t>22 ( 9.0%)</w:t>
            </w:r>
            <w:r>
              <w:br/>
              <w:t>28 (11.5%)</w:t>
            </w:r>
            <w:r>
              <w:br/>
              <w:t>53 (21.8%)</w:t>
            </w:r>
            <w:r>
              <w:br/>
              <w:t>54 (22.2%)</w:t>
            </w:r>
            <w:r>
              <w:br/>
              <w:t>58 (23.9%)</w:t>
            </w:r>
            <w:r>
              <w:br/>
            </w:r>
            <w:r>
              <w:br/>
            </w:r>
            <w:r>
              <w:br/>
              <w:t>1 ( 2.6%)</w:t>
            </w:r>
            <w:r>
              <w:br/>
              <w:t>1 ( 2.6%)</w:t>
            </w:r>
            <w:r>
              <w:br/>
              <w:t>10 (25.6%)</w:t>
            </w:r>
            <w:r>
              <w:br/>
              <w:t>10 (25.6%)</w:t>
            </w:r>
            <w:r>
              <w:br/>
              <w:t>10 (25.6%)</w:t>
            </w:r>
            <w:r>
              <w:br/>
              <w:t>7 (17.9%)</w:t>
            </w:r>
          </w:p>
          <w:p w:rsidR="007067C3" w:rsidRDefault="007067C3" w:rsidP="001A49DF">
            <w:pPr>
              <w:pStyle w:val="Compact"/>
            </w:pPr>
          </w:p>
        </w:tc>
        <w:tc>
          <w:tcPr>
            <w:tcW w:w="983" w:type="pct"/>
            <w:hideMark/>
          </w:tcPr>
          <w:p w:rsidR="007067C3" w:rsidRDefault="007067C3" w:rsidP="008F11F5">
            <w:r>
              <w:rPr>
                <w:noProof/>
              </w:rPr>
              <w:br/>
            </w:r>
            <w:r>
              <w:rPr>
                <w:noProof/>
              </w:rPr>
              <w:drawing>
                <wp:inline distT="0" distB="0" distL="0" distR="0" wp14:anchorId="1E618FD3" wp14:editId="1FD747AE">
                  <wp:extent cx="499541" cy="1140736"/>
                  <wp:effectExtent l="0" t="0" r="0" b="254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377" cy="115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20E59044" wp14:editId="21DC4112">
                  <wp:extent cx="545465" cy="1086416"/>
                  <wp:effectExtent l="0" t="0" r="0" b="0"/>
                  <wp:docPr id="10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117" cy="11056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19B90424" wp14:editId="69E0A02F">
                  <wp:extent cx="495290" cy="1167897"/>
                  <wp:effectExtent l="0" t="0" r="0" b="0"/>
                  <wp:docPr id="8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288" cy="11773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696E135F" wp14:editId="3EEA1DB8">
                  <wp:extent cx="520494" cy="1068309"/>
                  <wp:effectExtent l="0" t="0" r="0" b="0"/>
                  <wp:docPr id="8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835" cy="10792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621B" w:rsidRDefault="0072621B">
      <w:r>
        <w:br w:type="page"/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3728"/>
        <w:gridCol w:w="2953"/>
        <w:gridCol w:w="1996"/>
        <w:gridCol w:w="2123"/>
      </w:tblGrid>
      <w:tr w:rsidR="007067C3" w:rsidTr="007067C3">
        <w:trPr>
          <w:trHeight w:val="4503"/>
        </w:trPr>
        <w:tc>
          <w:tcPr>
            <w:tcW w:w="1726" w:type="pct"/>
            <w:hideMark/>
          </w:tcPr>
          <w:p w:rsidR="007067C3" w:rsidRDefault="007067C3" w:rsidP="00636AD1">
            <w:pPr>
              <w:pStyle w:val="Compact"/>
            </w:pPr>
            <w:r>
              <w:t>33. I am worried about the impact of my mobile electronic device use on my child.</w:t>
            </w:r>
            <w:r>
              <w:br/>
            </w:r>
          </w:p>
        </w:tc>
        <w:tc>
          <w:tcPr>
            <w:tcW w:w="1367" w:type="pct"/>
            <w:hideMark/>
          </w:tcPr>
          <w:p w:rsidR="007067C3" w:rsidRPr="0007699E" w:rsidRDefault="007067C3" w:rsidP="00636AD1">
            <w:pPr>
              <w:pStyle w:val="Compact"/>
              <w:rPr>
                <w:i/>
                <w:u w:val="single"/>
              </w:rPr>
            </w:pPr>
            <w:r>
              <w:rPr>
                <w:i/>
                <w:u w:val="single"/>
              </w:rPr>
              <w:t>High School or Less</w:t>
            </w:r>
          </w:p>
          <w:p w:rsidR="007067C3" w:rsidRDefault="007067C3" w:rsidP="00636AD1">
            <w:pPr>
              <w:pStyle w:val="Compact"/>
              <w:rPr>
                <w:i/>
                <w:u w:val="single"/>
              </w:rPr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>
              <w:rPr>
                <w:i/>
                <w:u w:val="single"/>
              </w:rPr>
              <w:br/>
              <w:t>College or More</w:t>
            </w:r>
          </w:p>
          <w:p w:rsidR="007067C3" w:rsidRDefault="007067C3" w:rsidP="00636AD1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  <w:p w:rsidR="007067C3" w:rsidRDefault="007067C3" w:rsidP="00636AD1">
            <w:pPr>
              <w:pStyle w:val="Compact"/>
            </w:pPr>
          </w:p>
          <w:p w:rsidR="007067C3" w:rsidRDefault="007067C3" w:rsidP="00636AD1">
            <w:pPr>
              <w:pStyle w:val="Compact"/>
              <w:rPr>
                <w:i/>
                <w:u w:val="single"/>
              </w:rPr>
            </w:pPr>
            <w:r>
              <w:rPr>
                <w:i/>
                <w:u w:val="single"/>
              </w:rPr>
              <w:t>English at Home</w:t>
            </w:r>
          </w:p>
          <w:p w:rsidR="007067C3" w:rsidRDefault="007067C3" w:rsidP="00636AD1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>
              <w:br/>
            </w:r>
            <w:r>
              <w:rPr>
                <w:i/>
                <w:u w:val="single"/>
              </w:rPr>
              <w:t>Non-English at Home</w:t>
            </w:r>
          </w:p>
          <w:p w:rsidR="007067C3" w:rsidRPr="0066570E" w:rsidRDefault="007067C3" w:rsidP="00636AD1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  <w:p w:rsidR="007067C3" w:rsidRPr="0007699E" w:rsidRDefault="007067C3" w:rsidP="00636AD1">
            <w:pPr>
              <w:pStyle w:val="Compact"/>
              <w:rPr>
                <w:u w:val="single"/>
              </w:rPr>
            </w:pPr>
          </w:p>
        </w:tc>
        <w:tc>
          <w:tcPr>
            <w:tcW w:w="924" w:type="pct"/>
            <w:hideMark/>
          </w:tcPr>
          <w:p w:rsidR="007067C3" w:rsidRDefault="007067C3" w:rsidP="00636AD1">
            <w:pPr>
              <w:pStyle w:val="Compact"/>
            </w:pPr>
          </w:p>
          <w:p w:rsidR="007067C3" w:rsidRDefault="007067C3" w:rsidP="00636AD1">
            <w:pPr>
              <w:pStyle w:val="Compact"/>
            </w:pPr>
            <w:r>
              <w:t>12 (14.8%)</w:t>
            </w:r>
            <w:r>
              <w:br/>
              <w:t>5 (6.2%)</w:t>
            </w:r>
            <w:r>
              <w:br/>
              <w:t>17 (21.0%)</w:t>
            </w:r>
            <w:r>
              <w:br/>
              <w:t>12 (14.8%)</w:t>
            </w:r>
            <w:r>
              <w:br/>
              <w:t>21 (25.9%)</w:t>
            </w:r>
            <w:r>
              <w:br/>
              <w:t>14 (17.3%)</w:t>
            </w:r>
          </w:p>
          <w:p w:rsidR="007067C3" w:rsidRDefault="007067C3" w:rsidP="00636AD1">
            <w:pPr>
              <w:pStyle w:val="Compact"/>
            </w:pPr>
          </w:p>
          <w:p w:rsidR="007067C3" w:rsidRDefault="007067C3" w:rsidP="00636AD1">
            <w:pPr>
              <w:pStyle w:val="Compact"/>
            </w:pPr>
            <w:r>
              <w:br/>
              <w:t>11 (5.5%)</w:t>
            </w:r>
            <w:r>
              <w:br/>
              <w:t>25 (12.5%)</w:t>
            </w:r>
            <w:r>
              <w:br/>
              <w:t>24 (12.0%)</w:t>
            </w:r>
            <w:r>
              <w:br/>
              <w:t>53 (26.5%)</w:t>
            </w:r>
            <w:r>
              <w:br/>
              <w:t>52 (26.0%)</w:t>
            </w:r>
            <w:r>
              <w:br/>
              <w:t>35 (17.5%)</w:t>
            </w:r>
          </w:p>
          <w:p w:rsidR="007067C3" w:rsidRDefault="007067C3" w:rsidP="00480F83">
            <w:pPr>
              <w:pStyle w:val="Compact"/>
            </w:pPr>
            <w:r>
              <w:br/>
            </w:r>
            <w:r>
              <w:br/>
              <w:t>22 ( 9.1%)</w:t>
            </w:r>
            <w:r>
              <w:br/>
              <w:t>27 (11.2%)</w:t>
            </w:r>
            <w:r>
              <w:br/>
              <w:t>34 (14.1%)</w:t>
            </w:r>
            <w:r>
              <w:br/>
              <w:t>54 (22.3%)</w:t>
            </w:r>
            <w:r>
              <w:br/>
              <w:t>67 (27.7%)</w:t>
            </w:r>
            <w:r>
              <w:br/>
              <w:t>38 (15.7%)</w:t>
            </w:r>
            <w:r>
              <w:br/>
            </w:r>
            <w:r>
              <w:br/>
            </w:r>
          </w:p>
          <w:p w:rsidR="007067C3" w:rsidRDefault="007067C3" w:rsidP="006F08BD">
            <w:pPr>
              <w:pStyle w:val="Compact"/>
            </w:pPr>
            <w:r>
              <w:t>1 ( 2.6%)</w:t>
            </w:r>
            <w:r>
              <w:br/>
              <w:t>2 ( 5.3%)</w:t>
            </w:r>
            <w:r>
              <w:br/>
              <w:t>7 (18.4%)</w:t>
            </w:r>
            <w:r>
              <w:br/>
              <w:t>11 (28.9%)</w:t>
            </w:r>
            <w:r>
              <w:br/>
              <w:t>6 (15.8%)</w:t>
            </w:r>
            <w:r>
              <w:br/>
              <w:t>11 (28.9%)</w:t>
            </w:r>
          </w:p>
        </w:tc>
        <w:tc>
          <w:tcPr>
            <w:tcW w:w="983" w:type="pct"/>
            <w:hideMark/>
          </w:tcPr>
          <w:p w:rsidR="007067C3" w:rsidRDefault="007067C3" w:rsidP="00636AD1">
            <w:r>
              <w:br/>
            </w:r>
            <w:r>
              <w:rPr>
                <w:noProof/>
              </w:rPr>
              <w:drawing>
                <wp:inline distT="0" distB="0" distL="0" distR="0" wp14:anchorId="3682FF80" wp14:editId="5A909B4E">
                  <wp:extent cx="532130" cy="1149790"/>
                  <wp:effectExtent l="0" t="0" r="1270" b="0"/>
                  <wp:docPr id="13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71" cy="11855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78A2D5F3" wp14:editId="19F6CA95">
                  <wp:extent cx="533368" cy="1176950"/>
                  <wp:effectExtent l="0" t="0" r="635" b="4445"/>
                  <wp:docPr id="13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997" cy="11915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2BC680FC" wp14:editId="794F08A1">
                  <wp:extent cx="558800" cy="1104523"/>
                  <wp:effectExtent l="0" t="0" r="0" b="635"/>
                  <wp:docPr id="15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91" cy="11090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680AF475" wp14:editId="075122F8">
                  <wp:extent cx="571500" cy="1095470"/>
                  <wp:effectExtent l="0" t="0" r="0" b="9525"/>
                  <wp:docPr id="10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994" cy="10983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1246" w:rsidRDefault="004B1246"/>
    <w:p w:rsidR="004B1246" w:rsidRDefault="004B1246">
      <w:r>
        <w:br w:type="page"/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3728"/>
        <w:gridCol w:w="2953"/>
        <w:gridCol w:w="1996"/>
        <w:gridCol w:w="2123"/>
      </w:tblGrid>
      <w:tr w:rsidR="007067C3" w:rsidTr="007067C3">
        <w:trPr>
          <w:trHeight w:val="4503"/>
        </w:trPr>
        <w:tc>
          <w:tcPr>
            <w:tcW w:w="1726" w:type="pct"/>
            <w:hideMark/>
          </w:tcPr>
          <w:p w:rsidR="007067C3" w:rsidRDefault="007067C3" w:rsidP="00926D82">
            <w:pPr>
              <w:pStyle w:val="Compact"/>
            </w:pPr>
            <w:r>
              <w:t>34. I would like help in limiting my mobile electronic device use around my child.</w:t>
            </w:r>
            <w:r>
              <w:br/>
            </w:r>
          </w:p>
        </w:tc>
        <w:tc>
          <w:tcPr>
            <w:tcW w:w="1367" w:type="pct"/>
            <w:hideMark/>
          </w:tcPr>
          <w:p w:rsidR="007067C3" w:rsidRPr="0007699E" w:rsidRDefault="007067C3" w:rsidP="00926D82">
            <w:pPr>
              <w:pStyle w:val="Compact"/>
              <w:rPr>
                <w:i/>
                <w:u w:val="single"/>
              </w:rPr>
            </w:pPr>
            <w:r>
              <w:rPr>
                <w:i/>
                <w:u w:val="single"/>
              </w:rPr>
              <w:t>High School or Less</w:t>
            </w:r>
          </w:p>
          <w:p w:rsidR="007067C3" w:rsidRDefault="007067C3" w:rsidP="00926D82">
            <w:pPr>
              <w:pStyle w:val="Compact"/>
              <w:rPr>
                <w:i/>
                <w:u w:val="single"/>
              </w:rPr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>
              <w:rPr>
                <w:i/>
                <w:u w:val="single"/>
              </w:rPr>
              <w:br/>
              <w:t>College or More</w:t>
            </w:r>
          </w:p>
          <w:p w:rsidR="007067C3" w:rsidRDefault="007067C3" w:rsidP="00926D82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  <w:p w:rsidR="007067C3" w:rsidRDefault="007067C3" w:rsidP="00926D82">
            <w:pPr>
              <w:pStyle w:val="Compact"/>
            </w:pPr>
          </w:p>
          <w:p w:rsidR="007067C3" w:rsidRDefault="007067C3" w:rsidP="00926D82">
            <w:pPr>
              <w:pStyle w:val="Compact"/>
              <w:rPr>
                <w:i/>
                <w:u w:val="single"/>
              </w:rPr>
            </w:pPr>
            <w:r>
              <w:rPr>
                <w:i/>
                <w:u w:val="single"/>
              </w:rPr>
              <w:t>English at Home</w:t>
            </w:r>
          </w:p>
          <w:p w:rsidR="007067C3" w:rsidRDefault="007067C3" w:rsidP="00926D82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>
              <w:br/>
            </w:r>
            <w:r>
              <w:rPr>
                <w:i/>
                <w:u w:val="single"/>
              </w:rPr>
              <w:t>Non-English at Home</w:t>
            </w:r>
          </w:p>
          <w:p w:rsidR="007067C3" w:rsidRPr="0066570E" w:rsidRDefault="007067C3" w:rsidP="00926D82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  <w:p w:rsidR="007067C3" w:rsidRPr="0007699E" w:rsidRDefault="007067C3" w:rsidP="00926D82">
            <w:pPr>
              <w:pStyle w:val="Compact"/>
              <w:rPr>
                <w:u w:val="single"/>
              </w:rPr>
            </w:pPr>
          </w:p>
        </w:tc>
        <w:tc>
          <w:tcPr>
            <w:tcW w:w="924" w:type="pct"/>
            <w:hideMark/>
          </w:tcPr>
          <w:p w:rsidR="007067C3" w:rsidRDefault="007067C3" w:rsidP="00926D82">
            <w:pPr>
              <w:pStyle w:val="Compact"/>
            </w:pPr>
          </w:p>
          <w:p w:rsidR="007067C3" w:rsidRDefault="007067C3" w:rsidP="00926D82">
            <w:pPr>
              <w:pStyle w:val="Compact"/>
            </w:pPr>
            <w:r>
              <w:t>11 (13.6%)</w:t>
            </w:r>
            <w:r>
              <w:br/>
              <w:t>10 (12.3%)</w:t>
            </w:r>
            <w:r>
              <w:br/>
              <w:t>13 (16.1%)</w:t>
            </w:r>
            <w:r>
              <w:br/>
              <w:t>14 (17.3%)</w:t>
            </w:r>
            <w:r>
              <w:br/>
              <w:t>20 (24.7%)</w:t>
            </w:r>
            <w:r>
              <w:br/>
              <w:t>13 (16.1%)</w:t>
            </w:r>
          </w:p>
          <w:p w:rsidR="007067C3" w:rsidRDefault="007067C3" w:rsidP="00926D82">
            <w:pPr>
              <w:pStyle w:val="Compact"/>
            </w:pPr>
          </w:p>
          <w:p w:rsidR="007067C3" w:rsidRDefault="007067C3" w:rsidP="00480F83">
            <w:pPr>
              <w:pStyle w:val="Compact"/>
            </w:pPr>
            <w:r>
              <w:br/>
              <w:t>16 (8.0%)</w:t>
            </w:r>
            <w:r>
              <w:br/>
              <w:t>23 (11.4%)</w:t>
            </w:r>
            <w:r>
              <w:br/>
              <w:t>22 (10.9%)</w:t>
            </w:r>
            <w:r>
              <w:br/>
              <w:t>42 (20.9%)</w:t>
            </w:r>
            <w:r>
              <w:br/>
              <w:t>64 (31.8%)</w:t>
            </w:r>
            <w:r>
              <w:br/>
              <w:t>34 (16.9%)</w:t>
            </w:r>
            <w:r>
              <w:br/>
            </w:r>
            <w:r>
              <w:br/>
            </w:r>
            <w:r>
              <w:br/>
              <w:t>27 (11.1%)</w:t>
            </w:r>
            <w:r>
              <w:br/>
              <w:t>28 (11.5%)</w:t>
            </w:r>
            <w:r>
              <w:br/>
              <w:t>28 (11.5%)</w:t>
            </w:r>
            <w:r>
              <w:br/>
              <w:t>46 (18.9%)</w:t>
            </w:r>
            <w:r>
              <w:br/>
              <w:t>77 (31.7%)</w:t>
            </w:r>
            <w:r>
              <w:br/>
              <w:t>37 (15.2%)</w:t>
            </w:r>
          </w:p>
          <w:p w:rsidR="007067C3" w:rsidRDefault="007067C3" w:rsidP="00480F83">
            <w:pPr>
              <w:pStyle w:val="Compact"/>
            </w:pPr>
            <w:r>
              <w:br/>
            </w:r>
            <w:r>
              <w:br/>
              <w:t>0 ( 0.0%)</w:t>
            </w:r>
            <w:r>
              <w:br/>
              <w:t>4 (10.5%)</w:t>
            </w:r>
            <w:r>
              <w:br/>
              <w:t>7 (18.4%)</w:t>
            </w:r>
            <w:r>
              <w:br/>
              <w:t>10 (26.3%)</w:t>
            </w:r>
            <w:r>
              <w:br/>
              <w:t>7 (18.4%)</w:t>
            </w:r>
            <w:r>
              <w:br/>
              <w:t>10 (26.3%)</w:t>
            </w:r>
          </w:p>
          <w:p w:rsidR="007067C3" w:rsidRDefault="007067C3" w:rsidP="00926D82">
            <w:pPr>
              <w:pStyle w:val="Compact"/>
            </w:pPr>
          </w:p>
        </w:tc>
        <w:tc>
          <w:tcPr>
            <w:tcW w:w="983" w:type="pct"/>
            <w:hideMark/>
          </w:tcPr>
          <w:p w:rsidR="007067C3" w:rsidRDefault="007067C3" w:rsidP="00926D82">
            <w:r>
              <w:br/>
            </w:r>
            <w:r>
              <w:rPr>
                <w:noProof/>
              </w:rPr>
              <w:drawing>
                <wp:inline distT="0" distB="0" distL="0" distR="0" wp14:anchorId="4EB73E3D" wp14:editId="66DB8233">
                  <wp:extent cx="584135" cy="1195057"/>
                  <wp:effectExtent l="0" t="0" r="0" b="5715"/>
                  <wp:docPr id="14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918" cy="12027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0E1EC8C7" wp14:editId="4E09437F">
                  <wp:extent cx="608965" cy="1095469"/>
                  <wp:effectExtent l="0" t="0" r="0" b="9525"/>
                  <wp:docPr id="14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459" cy="11053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546F4ABC" wp14:editId="4C92E1D7">
                  <wp:extent cx="609600" cy="1068309"/>
                  <wp:effectExtent l="0" t="0" r="0" b="0"/>
                  <wp:docPr id="15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188" cy="10710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39EEE340" wp14:editId="1C90E88B">
                  <wp:extent cx="533194" cy="1050202"/>
                  <wp:effectExtent l="0" t="0" r="0" b="0"/>
                  <wp:docPr id="11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672" cy="10590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1246" w:rsidRDefault="004B1246"/>
    <w:p w:rsidR="004B1246" w:rsidRDefault="004B1246">
      <w:r>
        <w:br w:type="page"/>
      </w:r>
    </w:p>
    <w:p w:rsidR="006E7A5C" w:rsidRDefault="006E7A5C" w:rsidP="006E7A5C">
      <w:pPr>
        <w:pStyle w:val="Compact"/>
        <w:ind w:right="34"/>
      </w:pPr>
      <w:r>
        <w:t>Some electronic devices are currently being designed to HELP you have a better connection with your child – by coaching you or giving you meaningful, real-time feedback.</w:t>
      </w:r>
    </w:p>
    <w:p w:rsidR="006E7A5C" w:rsidRDefault="006E7A5C" w:rsidP="006E7A5C">
      <w:pPr>
        <w:pStyle w:val="Compact"/>
      </w:pPr>
      <w:r>
        <w:t>Imagine such a “computer-assisted coach,” which you could use in your home to get feedback on your use of electronic devices while caring for your child.  The computer-assisted coach would automatically analyze computer vision and other data to provide the feedback. Whenever you want, you could turn this computer-assisted coach on or off.</w:t>
      </w:r>
    </w:p>
    <w:p w:rsidR="006E7A5C" w:rsidRPr="00A31CBA" w:rsidRDefault="006E7A5C" w:rsidP="006E7A5C">
      <w:pPr>
        <w:pStyle w:val="Compact"/>
        <w:jc w:val="center"/>
        <w:rPr>
          <w:u w:val="single"/>
        </w:rPr>
      </w:pPr>
      <w:r w:rsidRPr="00A31CBA">
        <w:rPr>
          <w:u w:val="single"/>
        </w:rPr>
        <w:t>Q10. Please rate your agreement with each statement below, using the following scale:</w:t>
      </w:r>
    </w:p>
    <w:p w:rsidR="006E7A5C" w:rsidRDefault="006E7A5C"/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3728"/>
        <w:gridCol w:w="2953"/>
        <w:gridCol w:w="1996"/>
        <w:gridCol w:w="2123"/>
      </w:tblGrid>
      <w:tr w:rsidR="007067C3" w:rsidTr="007067C3">
        <w:trPr>
          <w:trHeight w:val="4503"/>
        </w:trPr>
        <w:tc>
          <w:tcPr>
            <w:tcW w:w="1726" w:type="pct"/>
            <w:hideMark/>
          </w:tcPr>
          <w:p w:rsidR="007067C3" w:rsidRPr="006E7A5C" w:rsidRDefault="007067C3" w:rsidP="00926D82">
            <w:pPr>
              <w:pStyle w:val="Compact"/>
              <w:rPr>
                <w:sz w:val="22"/>
                <w:szCs w:val="22"/>
              </w:rPr>
            </w:pPr>
            <w:r w:rsidRPr="006E7A5C">
              <w:rPr>
                <w:sz w:val="22"/>
                <w:szCs w:val="22"/>
              </w:rPr>
              <w:t>44. Using a computer-assisted coach while caring for my child would improve my interactions with my child.</w:t>
            </w:r>
            <w:r w:rsidRPr="006E7A5C">
              <w:rPr>
                <w:sz w:val="22"/>
                <w:szCs w:val="22"/>
              </w:rPr>
              <w:br/>
            </w:r>
          </w:p>
        </w:tc>
        <w:tc>
          <w:tcPr>
            <w:tcW w:w="1367" w:type="pct"/>
            <w:hideMark/>
          </w:tcPr>
          <w:p w:rsidR="007067C3" w:rsidRPr="006E7A5C" w:rsidRDefault="007067C3" w:rsidP="00926D82">
            <w:pPr>
              <w:pStyle w:val="Compact"/>
              <w:rPr>
                <w:i/>
                <w:sz w:val="22"/>
                <w:szCs w:val="22"/>
                <w:u w:val="single"/>
              </w:rPr>
            </w:pPr>
            <w:r w:rsidRPr="006E7A5C">
              <w:rPr>
                <w:i/>
                <w:sz w:val="22"/>
                <w:szCs w:val="22"/>
                <w:u w:val="single"/>
              </w:rPr>
              <w:t>High School or Less</w:t>
            </w:r>
          </w:p>
          <w:p w:rsidR="007067C3" w:rsidRPr="006E7A5C" w:rsidRDefault="007067C3" w:rsidP="00926D82">
            <w:pPr>
              <w:pStyle w:val="Compact"/>
              <w:rPr>
                <w:i/>
                <w:sz w:val="22"/>
                <w:szCs w:val="22"/>
                <w:u w:val="single"/>
              </w:rPr>
            </w:pPr>
            <w:r w:rsidRPr="006E7A5C">
              <w:rPr>
                <w:sz w:val="22"/>
                <w:szCs w:val="22"/>
              </w:rPr>
              <w:t>1. Strongly Disagree</w:t>
            </w:r>
            <w:r w:rsidRPr="006E7A5C">
              <w:rPr>
                <w:sz w:val="22"/>
                <w:szCs w:val="22"/>
              </w:rPr>
              <w:br/>
              <w:t>2. Disagree</w:t>
            </w:r>
            <w:r w:rsidRPr="006E7A5C">
              <w:rPr>
                <w:sz w:val="22"/>
                <w:szCs w:val="22"/>
              </w:rPr>
              <w:br/>
              <w:t>3. Slightly Disagree</w:t>
            </w:r>
            <w:r w:rsidRPr="006E7A5C">
              <w:rPr>
                <w:sz w:val="22"/>
                <w:szCs w:val="22"/>
              </w:rPr>
              <w:br/>
              <w:t>4. Slightly Agree</w:t>
            </w:r>
            <w:r w:rsidRPr="006E7A5C">
              <w:rPr>
                <w:sz w:val="22"/>
                <w:szCs w:val="22"/>
              </w:rPr>
              <w:br/>
              <w:t>5. Agree</w:t>
            </w:r>
            <w:r w:rsidRPr="006E7A5C">
              <w:rPr>
                <w:sz w:val="22"/>
                <w:szCs w:val="22"/>
              </w:rPr>
              <w:br/>
              <w:t>6. Strongly Agree</w:t>
            </w:r>
            <w:r w:rsidRPr="006E7A5C">
              <w:rPr>
                <w:sz w:val="22"/>
                <w:szCs w:val="22"/>
              </w:rPr>
              <w:br/>
            </w:r>
            <w:r w:rsidRPr="006E7A5C">
              <w:rPr>
                <w:i/>
                <w:sz w:val="22"/>
                <w:szCs w:val="22"/>
                <w:u w:val="single"/>
              </w:rPr>
              <w:br/>
              <w:t>College or More</w:t>
            </w:r>
          </w:p>
          <w:p w:rsidR="007067C3" w:rsidRPr="006E7A5C" w:rsidRDefault="007067C3" w:rsidP="00926D82">
            <w:pPr>
              <w:pStyle w:val="Compact"/>
              <w:rPr>
                <w:sz w:val="22"/>
                <w:szCs w:val="22"/>
              </w:rPr>
            </w:pPr>
            <w:r w:rsidRPr="006E7A5C">
              <w:rPr>
                <w:sz w:val="22"/>
                <w:szCs w:val="22"/>
              </w:rPr>
              <w:t>1. Strongly Disagree</w:t>
            </w:r>
            <w:r w:rsidRPr="006E7A5C">
              <w:rPr>
                <w:sz w:val="22"/>
                <w:szCs w:val="22"/>
              </w:rPr>
              <w:br/>
              <w:t>2. Disagree</w:t>
            </w:r>
            <w:r w:rsidRPr="006E7A5C">
              <w:rPr>
                <w:sz w:val="22"/>
                <w:szCs w:val="22"/>
              </w:rPr>
              <w:br/>
              <w:t>3. Slightly Disagree</w:t>
            </w:r>
            <w:r w:rsidRPr="006E7A5C">
              <w:rPr>
                <w:sz w:val="22"/>
                <w:szCs w:val="22"/>
              </w:rPr>
              <w:br/>
              <w:t>4. Slightly Agree</w:t>
            </w:r>
            <w:r w:rsidRPr="006E7A5C">
              <w:rPr>
                <w:sz w:val="22"/>
                <w:szCs w:val="22"/>
              </w:rPr>
              <w:br/>
              <w:t>5. Agree</w:t>
            </w:r>
            <w:r w:rsidRPr="006E7A5C">
              <w:rPr>
                <w:sz w:val="22"/>
                <w:szCs w:val="22"/>
              </w:rPr>
              <w:br/>
              <w:t>6. Strongly Agree</w:t>
            </w:r>
          </w:p>
          <w:p w:rsidR="007067C3" w:rsidRPr="006E7A5C" w:rsidRDefault="007067C3" w:rsidP="00926D82">
            <w:pPr>
              <w:pStyle w:val="Compact"/>
              <w:rPr>
                <w:sz w:val="22"/>
                <w:szCs w:val="22"/>
              </w:rPr>
            </w:pPr>
          </w:p>
          <w:p w:rsidR="007067C3" w:rsidRPr="006E7A5C" w:rsidRDefault="007067C3" w:rsidP="00926D82">
            <w:pPr>
              <w:pStyle w:val="Compact"/>
              <w:rPr>
                <w:i/>
                <w:sz w:val="22"/>
                <w:szCs w:val="22"/>
                <w:u w:val="single"/>
              </w:rPr>
            </w:pPr>
            <w:r w:rsidRPr="006E7A5C">
              <w:rPr>
                <w:i/>
                <w:sz w:val="22"/>
                <w:szCs w:val="22"/>
                <w:u w:val="single"/>
              </w:rPr>
              <w:t>English at Home</w:t>
            </w:r>
          </w:p>
          <w:p w:rsidR="007067C3" w:rsidRPr="006E7A5C" w:rsidRDefault="007067C3" w:rsidP="00926D82">
            <w:pPr>
              <w:pStyle w:val="Compact"/>
              <w:rPr>
                <w:sz w:val="22"/>
                <w:szCs w:val="22"/>
              </w:rPr>
            </w:pPr>
            <w:r w:rsidRPr="006E7A5C">
              <w:rPr>
                <w:sz w:val="22"/>
                <w:szCs w:val="22"/>
              </w:rPr>
              <w:t>1. Strongly Disagree</w:t>
            </w:r>
            <w:r w:rsidRPr="006E7A5C">
              <w:rPr>
                <w:sz w:val="22"/>
                <w:szCs w:val="22"/>
              </w:rPr>
              <w:br/>
              <w:t>2. Disagree</w:t>
            </w:r>
            <w:r w:rsidRPr="006E7A5C">
              <w:rPr>
                <w:sz w:val="22"/>
                <w:szCs w:val="22"/>
              </w:rPr>
              <w:br/>
              <w:t>3. Slightly Disagree</w:t>
            </w:r>
            <w:r w:rsidRPr="006E7A5C">
              <w:rPr>
                <w:sz w:val="22"/>
                <w:szCs w:val="22"/>
              </w:rPr>
              <w:br/>
              <w:t>4. Slightly Agree</w:t>
            </w:r>
            <w:r w:rsidRPr="006E7A5C">
              <w:rPr>
                <w:sz w:val="22"/>
                <w:szCs w:val="22"/>
              </w:rPr>
              <w:br/>
              <w:t>5. Agree</w:t>
            </w:r>
            <w:r w:rsidRPr="006E7A5C">
              <w:rPr>
                <w:sz w:val="22"/>
                <w:szCs w:val="22"/>
              </w:rPr>
              <w:br/>
              <w:t>6. Strongly Agree</w:t>
            </w:r>
            <w:r w:rsidRPr="006E7A5C">
              <w:rPr>
                <w:sz w:val="22"/>
                <w:szCs w:val="22"/>
              </w:rPr>
              <w:br/>
            </w:r>
            <w:r w:rsidRPr="006E7A5C">
              <w:rPr>
                <w:sz w:val="22"/>
                <w:szCs w:val="22"/>
              </w:rPr>
              <w:br/>
            </w:r>
            <w:r w:rsidRPr="006E7A5C">
              <w:rPr>
                <w:i/>
                <w:sz w:val="22"/>
                <w:szCs w:val="22"/>
                <w:u w:val="single"/>
              </w:rPr>
              <w:t>Non-English at Home</w:t>
            </w:r>
          </w:p>
          <w:p w:rsidR="007067C3" w:rsidRPr="00A92B94" w:rsidRDefault="007067C3" w:rsidP="00926D82">
            <w:pPr>
              <w:pStyle w:val="Compact"/>
              <w:rPr>
                <w:sz w:val="22"/>
                <w:szCs w:val="22"/>
              </w:rPr>
            </w:pPr>
            <w:r w:rsidRPr="006E7A5C">
              <w:rPr>
                <w:sz w:val="22"/>
                <w:szCs w:val="22"/>
              </w:rPr>
              <w:t>1. Strongly Disagree</w:t>
            </w:r>
            <w:r w:rsidRPr="006E7A5C">
              <w:rPr>
                <w:sz w:val="22"/>
                <w:szCs w:val="22"/>
              </w:rPr>
              <w:br/>
              <w:t>2. Disagree</w:t>
            </w:r>
            <w:r w:rsidRPr="006E7A5C">
              <w:rPr>
                <w:sz w:val="22"/>
                <w:szCs w:val="22"/>
              </w:rPr>
              <w:br/>
              <w:t>3. Slightly Disagree</w:t>
            </w:r>
            <w:r w:rsidRPr="006E7A5C">
              <w:rPr>
                <w:sz w:val="22"/>
                <w:szCs w:val="22"/>
              </w:rPr>
              <w:br/>
              <w:t>4. Slightly Agree</w:t>
            </w:r>
            <w:r w:rsidRPr="006E7A5C">
              <w:rPr>
                <w:sz w:val="22"/>
                <w:szCs w:val="22"/>
              </w:rPr>
              <w:br/>
              <w:t>5. Agree</w:t>
            </w:r>
            <w:r w:rsidRPr="006E7A5C">
              <w:rPr>
                <w:sz w:val="22"/>
                <w:szCs w:val="22"/>
              </w:rPr>
              <w:br/>
              <w:t>6. Strongly Agree</w:t>
            </w:r>
          </w:p>
        </w:tc>
        <w:tc>
          <w:tcPr>
            <w:tcW w:w="924" w:type="pct"/>
            <w:hideMark/>
          </w:tcPr>
          <w:p w:rsidR="007067C3" w:rsidRPr="006E7A5C" w:rsidRDefault="007067C3" w:rsidP="00926D82">
            <w:pPr>
              <w:pStyle w:val="Compact"/>
              <w:rPr>
                <w:sz w:val="22"/>
                <w:szCs w:val="22"/>
              </w:rPr>
            </w:pPr>
          </w:p>
          <w:p w:rsidR="007067C3" w:rsidRPr="006E7A5C" w:rsidRDefault="007067C3" w:rsidP="00926D82">
            <w:pPr>
              <w:pStyle w:val="Compact"/>
              <w:rPr>
                <w:sz w:val="22"/>
                <w:szCs w:val="22"/>
              </w:rPr>
            </w:pPr>
            <w:r w:rsidRPr="006E7A5C">
              <w:rPr>
                <w:sz w:val="22"/>
                <w:szCs w:val="22"/>
              </w:rPr>
              <w:t>19 (23.2%)</w:t>
            </w:r>
            <w:r w:rsidRPr="006E7A5C">
              <w:rPr>
                <w:sz w:val="22"/>
                <w:szCs w:val="22"/>
              </w:rPr>
              <w:br/>
              <w:t>14 (17.1%)</w:t>
            </w:r>
            <w:r w:rsidRPr="006E7A5C">
              <w:rPr>
                <w:sz w:val="22"/>
                <w:szCs w:val="22"/>
              </w:rPr>
              <w:br/>
              <w:t>13 (15.8%)</w:t>
            </w:r>
            <w:r w:rsidRPr="006E7A5C">
              <w:rPr>
                <w:sz w:val="22"/>
                <w:szCs w:val="22"/>
              </w:rPr>
              <w:br/>
              <w:t>17 (20.7%)</w:t>
            </w:r>
            <w:r w:rsidRPr="006E7A5C">
              <w:rPr>
                <w:sz w:val="22"/>
                <w:szCs w:val="22"/>
              </w:rPr>
              <w:br/>
              <w:t>16 (19.5%)</w:t>
            </w:r>
            <w:r w:rsidRPr="006E7A5C">
              <w:rPr>
                <w:sz w:val="22"/>
                <w:szCs w:val="22"/>
              </w:rPr>
              <w:br/>
              <w:t>3 (3.7%)</w:t>
            </w:r>
          </w:p>
          <w:p w:rsidR="007067C3" w:rsidRPr="006E7A5C" w:rsidRDefault="007067C3" w:rsidP="00926D82">
            <w:pPr>
              <w:pStyle w:val="Compact"/>
              <w:rPr>
                <w:sz w:val="22"/>
                <w:szCs w:val="22"/>
              </w:rPr>
            </w:pPr>
            <w:r w:rsidRPr="006E7A5C">
              <w:rPr>
                <w:sz w:val="22"/>
                <w:szCs w:val="22"/>
              </w:rPr>
              <w:br/>
            </w:r>
          </w:p>
          <w:p w:rsidR="007067C3" w:rsidRPr="006E7A5C" w:rsidRDefault="007067C3" w:rsidP="00926D82">
            <w:pPr>
              <w:pStyle w:val="Compact"/>
              <w:rPr>
                <w:sz w:val="22"/>
                <w:szCs w:val="22"/>
              </w:rPr>
            </w:pPr>
            <w:r w:rsidRPr="006E7A5C">
              <w:rPr>
                <w:sz w:val="22"/>
                <w:szCs w:val="22"/>
              </w:rPr>
              <w:t>24 (12.0%)</w:t>
            </w:r>
            <w:r w:rsidRPr="006E7A5C">
              <w:rPr>
                <w:sz w:val="22"/>
                <w:szCs w:val="22"/>
              </w:rPr>
              <w:br/>
              <w:t>24 (12.0%)</w:t>
            </w:r>
            <w:r w:rsidRPr="006E7A5C">
              <w:rPr>
                <w:sz w:val="22"/>
                <w:szCs w:val="22"/>
              </w:rPr>
              <w:br/>
              <w:t>40 (20.0%)</w:t>
            </w:r>
            <w:r w:rsidRPr="006E7A5C">
              <w:rPr>
                <w:sz w:val="22"/>
                <w:szCs w:val="22"/>
              </w:rPr>
              <w:br/>
              <w:t>58 (29.0%)</w:t>
            </w:r>
            <w:r w:rsidRPr="006E7A5C">
              <w:rPr>
                <w:sz w:val="22"/>
                <w:szCs w:val="22"/>
              </w:rPr>
              <w:br/>
              <w:t>39 (19.5%)</w:t>
            </w:r>
            <w:r w:rsidRPr="006E7A5C">
              <w:rPr>
                <w:sz w:val="22"/>
                <w:szCs w:val="22"/>
              </w:rPr>
              <w:br/>
              <w:t>15 (7.5%)</w:t>
            </w:r>
            <w:r w:rsidRPr="006E7A5C">
              <w:rPr>
                <w:sz w:val="22"/>
                <w:szCs w:val="22"/>
              </w:rPr>
              <w:br/>
            </w:r>
            <w:r w:rsidRPr="006E7A5C">
              <w:rPr>
                <w:sz w:val="22"/>
                <w:szCs w:val="22"/>
              </w:rPr>
              <w:br/>
            </w:r>
            <w:r w:rsidRPr="006E7A5C">
              <w:rPr>
                <w:sz w:val="22"/>
                <w:szCs w:val="22"/>
              </w:rPr>
              <w:br/>
              <w:t>38 (15.7%)</w:t>
            </w:r>
            <w:r w:rsidRPr="006E7A5C">
              <w:rPr>
                <w:sz w:val="22"/>
                <w:szCs w:val="22"/>
              </w:rPr>
              <w:br/>
              <w:t>34 (14.1%)</w:t>
            </w:r>
            <w:r w:rsidRPr="006E7A5C">
              <w:rPr>
                <w:sz w:val="22"/>
                <w:szCs w:val="22"/>
              </w:rPr>
              <w:br/>
              <w:t>46 (19.0%)</w:t>
            </w:r>
            <w:r w:rsidRPr="006E7A5C">
              <w:rPr>
                <w:sz w:val="22"/>
                <w:szCs w:val="22"/>
              </w:rPr>
              <w:br/>
              <w:t>62 (25.6%)</w:t>
            </w:r>
            <w:r w:rsidRPr="006E7A5C">
              <w:rPr>
                <w:sz w:val="22"/>
                <w:szCs w:val="22"/>
              </w:rPr>
              <w:br/>
              <w:t>47 (19.4%)</w:t>
            </w:r>
            <w:r w:rsidRPr="006E7A5C">
              <w:rPr>
                <w:sz w:val="22"/>
                <w:szCs w:val="22"/>
              </w:rPr>
              <w:br/>
              <w:t>15 ( 6.2%)</w:t>
            </w:r>
            <w:r w:rsidRPr="006E7A5C">
              <w:rPr>
                <w:sz w:val="22"/>
                <w:szCs w:val="22"/>
              </w:rPr>
              <w:br/>
            </w:r>
            <w:r w:rsidRPr="006E7A5C">
              <w:rPr>
                <w:sz w:val="22"/>
                <w:szCs w:val="22"/>
              </w:rPr>
              <w:br/>
            </w:r>
            <w:r w:rsidRPr="006E7A5C">
              <w:rPr>
                <w:sz w:val="22"/>
                <w:szCs w:val="22"/>
              </w:rPr>
              <w:br/>
              <w:t>5 (12.8%)</w:t>
            </w:r>
            <w:r w:rsidRPr="006E7A5C">
              <w:rPr>
                <w:sz w:val="22"/>
                <w:szCs w:val="22"/>
              </w:rPr>
              <w:br/>
              <w:t>4 (10.3%)</w:t>
            </w:r>
            <w:r w:rsidRPr="006E7A5C">
              <w:rPr>
                <w:sz w:val="22"/>
                <w:szCs w:val="22"/>
              </w:rPr>
              <w:br/>
              <w:t>7 (17.9%)</w:t>
            </w:r>
            <w:r w:rsidRPr="006E7A5C">
              <w:rPr>
                <w:sz w:val="22"/>
                <w:szCs w:val="22"/>
              </w:rPr>
              <w:br/>
              <w:t>13 (33.3%)</w:t>
            </w:r>
            <w:r w:rsidRPr="006E7A5C">
              <w:rPr>
                <w:sz w:val="22"/>
                <w:szCs w:val="22"/>
              </w:rPr>
              <w:br/>
              <w:t>7 (17.9%)</w:t>
            </w:r>
            <w:r w:rsidRPr="006E7A5C">
              <w:rPr>
                <w:sz w:val="22"/>
                <w:szCs w:val="22"/>
              </w:rPr>
              <w:br/>
              <w:t>3 ( 7.7%)</w:t>
            </w:r>
          </w:p>
        </w:tc>
        <w:tc>
          <w:tcPr>
            <w:tcW w:w="983" w:type="pct"/>
            <w:hideMark/>
          </w:tcPr>
          <w:p w:rsidR="007067C3" w:rsidRPr="006E7A5C" w:rsidRDefault="007067C3" w:rsidP="006E7A5C">
            <w:pPr>
              <w:rPr>
                <w:sz w:val="22"/>
                <w:szCs w:val="22"/>
              </w:rPr>
            </w:pPr>
            <w:r w:rsidRPr="006E7A5C">
              <w:rPr>
                <w:sz w:val="22"/>
                <w:szCs w:val="22"/>
              </w:rPr>
              <w:br/>
            </w:r>
            <w:r w:rsidRPr="006E7A5C">
              <w:rPr>
                <w:noProof/>
                <w:sz w:val="22"/>
                <w:szCs w:val="22"/>
              </w:rPr>
              <w:drawing>
                <wp:inline distT="0" distB="0" distL="0" distR="0" wp14:anchorId="7E35CB3F" wp14:editId="70C33D46">
                  <wp:extent cx="495289" cy="1149790"/>
                  <wp:effectExtent l="0" t="0" r="0" b="0"/>
                  <wp:docPr id="14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411" cy="11593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E7A5C">
              <w:rPr>
                <w:sz w:val="22"/>
                <w:szCs w:val="22"/>
              </w:rPr>
              <w:br/>
            </w:r>
            <w:r w:rsidRPr="006E7A5C">
              <w:rPr>
                <w:sz w:val="22"/>
                <w:szCs w:val="22"/>
              </w:rPr>
              <w:br/>
            </w:r>
            <w:r w:rsidRPr="006E7A5C">
              <w:rPr>
                <w:noProof/>
                <w:sz w:val="22"/>
                <w:szCs w:val="22"/>
              </w:rPr>
              <w:drawing>
                <wp:inline distT="0" distB="0" distL="0" distR="0" wp14:anchorId="0D129D58" wp14:editId="1E2AF6A3">
                  <wp:extent cx="570230" cy="1122630"/>
                  <wp:effectExtent l="0" t="0" r="0" b="1905"/>
                  <wp:docPr id="14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817" cy="11434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E7A5C">
              <w:rPr>
                <w:sz w:val="22"/>
                <w:szCs w:val="22"/>
              </w:rPr>
              <w:br/>
            </w:r>
            <w:r w:rsidRPr="006E7A5C">
              <w:rPr>
                <w:sz w:val="22"/>
                <w:szCs w:val="22"/>
              </w:rPr>
              <w:br/>
            </w:r>
            <w:r w:rsidRPr="006E7A5C">
              <w:rPr>
                <w:noProof/>
                <w:sz w:val="22"/>
                <w:szCs w:val="22"/>
              </w:rPr>
              <w:drawing>
                <wp:inline distT="0" distB="0" distL="0" distR="0" wp14:anchorId="7144917F" wp14:editId="6E8E9D82">
                  <wp:extent cx="519794" cy="1113576"/>
                  <wp:effectExtent l="0" t="0" r="0" b="0"/>
                  <wp:docPr id="16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09" cy="11318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br/>
            </w:r>
            <w:r w:rsidRPr="006E7A5C">
              <w:rPr>
                <w:sz w:val="22"/>
                <w:szCs w:val="22"/>
              </w:rPr>
              <w:br/>
            </w:r>
            <w:r w:rsidRPr="006E7A5C">
              <w:rPr>
                <w:noProof/>
                <w:sz w:val="22"/>
                <w:szCs w:val="22"/>
              </w:rPr>
              <w:drawing>
                <wp:inline distT="0" distB="0" distL="0" distR="0" wp14:anchorId="703D857A" wp14:editId="03367FE7">
                  <wp:extent cx="635000" cy="1041148"/>
                  <wp:effectExtent l="0" t="0" r="0" b="6985"/>
                  <wp:docPr id="12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309" cy="10449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7C3" w:rsidTr="007067C3">
        <w:trPr>
          <w:trHeight w:val="4503"/>
        </w:trPr>
        <w:tc>
          <w:tcPr>
            <w:tcW w:w="1726" w:type="pct"/>
            <w:hideMark/>
          </w:tcPr>
          <w:p w:rsidR="007067C3" w:rsidRDefault="007067C3" w:rsidP="004B1246">
            <w:pPr>
              <w:pStyle w:val="Compact"/>
            </w:pPr>
            <w:r>
              <w:t>45. Using a computer-assisted coach while caring for my child would help me be a better parent.</w:t>
            </w:r>
            <w:r>
              <w:br/>
            </w:r>
          </w:p>
        </w:tc>
        <w:tc>
          <w:tcPr>
            <w:tcW w:w="1367" w:type="pct"/>
            <w:hideMark/>
          </w:tcPr>
          <w:p w:rsidR="007067C3" w:rsidRPr="0007699E" w:rsidRDefault="007067C3" w:rsidP="004B1246">
            <w:pPr>
              <w:pStyle w:val="Compact"/>
              <w:rPr>
                <w:i/>
                <w:u w:val="single"/>
              </w:rPr>
            </w:pPr>
            <w:r>
              <w:rPr>
                <w:i/>
                <w:u w:val="single"/>
              </w:rPr>
              <w:t>High School or Less</w:t>
            </w:r>
          </w:p>
          <w:p w:rsidR="007067C3" w:rsidRDefault="007067C3" w:rsidP="004B1246">
            <w:pPr>
              <w:pStyle w:val="Compact"/>
              <w:rPr>
                <w:i/>
                <w:u w:val="single"/>
              </w:rPr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>
              <w:rPr>
                <w:i/>
                <w:u w:val="single"/>
              </w:rPr>
              <w:br/>
              <w:t>College or More</w:t>
            </w:r>
          </w:p>
          <w:p w:rsidR="007067C3" w:rsidRDefault="007067C3" w:rsidP="004B1246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  <w:p w:rsidR="007067C3" w:rsidRDefault="007067C3" w:rsidP="004B1246">
            <w:pPr>
              <w:pStyle w:val="Compact"/>
            </w:pPr>
          </w:p>
          <w:p w:rsidR="007067C3" w:rsidRDefault="007067C3" w:rsidP="004B1246">
            <w:pPr>
              <w:pStyle w:val="Compact"/>
              <w:rPr>
                <w:i/>
                <w:u w:val="single"/>
              </w:rPr>
            </w:pPr>
            <w:r>
              <w:rPr>
                <w:i/>
                <w:u w:val="single"/>
              </w:rPr>
              <w:t>English at Home</w:t>
            </w:r>
          </w:p>
          <w:p w:rsidR="007067C3" w:rsidRDefault="007067C3" w:rsidP="004B1246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>
              <w:br/>
            </w:r>
            <w:r>
              <w:rPr>
                <w:i/>
                <w:u w:val="single"/>
              </w:rPr>
              <w:t>Non-English at Home</w:t>
            </w:r>
          </w:p>
          <w:p w:rsidR="007067C3" w:rsidRPr="0066570E" w:rsidRDefault="007067C3" w:rsidP="004B1246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  <w:p w:rsidR="007067C3" w:rsidRPr="0007699E" w:rsidRDefault="007067C3" w:rsidP="004B1246">
            <w:pPr>
              <w:pStyle w:val="Compact"/>
              <w:rPr>
                <w:u w:val="single"/>
              </w:rPr>
            </w:pPr>
          </w:p>
        </w:tc>
        <w:tc>
          <w:tcPr>
            <w:tcW w:w="924" w:type="pct"/>
            <w:hideMark/>
          </w:tcPr>
          <w:p w:rsidR="007067C3" w:rsidRDefault="007067C3" w:rsidP="00926D82">
            <w:pPr>
              <w:pStyle w:val="Compact"/>
            </w:pPr>
            <w:r>
              <w:br/>
              <w:t>15 (18.3%)</w:t>
            </w:r>
            <w:r>
              <w:br/>
              <w:t>20 (24.4%)</w:t>
            </w:r>
            <w:r>
              <w:br/>
              <w:t>14 (17.1%)</w:t>
            </w:r>
            <w:r>
              <w:br/>
              <w:t>17 (20.7%)</w:t>
            </w:r>
            <w:r>
              <w:br/>
              <w:t>10 (12.2%)</w:t>
            </w:r>
            <w:r>
              <w:br/>
              <w:t>6 (7.3%)</w:t>
            </w:r>
          </w:p>
          <w:p w:rsidR="007067C3" w:rsidRDefault="007067C3" w:rsidP="00926D82">
            <w:pPr>
              <w:pStyle w:val="Compact"/>
            </w:pPr>
            <w:r>
              <w:br/>
            </w:r>
            <w:r>
              <w:br/>
              <w:t>29 (14.5%)</w:t>
            </w:r>
            <w:r>
              <w:br/>
              <w:t>29 (14.5%)</w:t>
            </w:r>
            <w:r>
              <w:br/>
              <w:t>27 (13.5%)</w:t>
            </w:r>
            <w:r>
              <w:br/>
              <w:t>58 (29.0%)</w:t>
            </w:r>
            <w:r>
              <w:br/>
              <w:t>43 (21.5%)</w:t>
            </w:r>
            <w:r>
              <w:br/>
              <w:t>14 (7.0%)</w:t>
            </w:r>
            <w:r>
              <w:br/>
            </w:r>
            <w:r>
              <w:br/>
            </w:r>
            <w:r>
              <w:br/>
              <w:t>40 (16.5%)</w:t>
            </w:r>
            <w:r>
              <w:br/>
              <w:t>40 (16.5%)</w:t>
            </w:r>
            <w:r>
              <w:br/>
              <w:t>34 (14.1%)</w:t>
            </w:r>
            <w:r>
              <w:br/>
              <w:t>69 (28.5%)</w:t>
            </w:r>
            <w:r>
              <w:br/>
              <w:t>44 (18.2%)</w:t>
            </w:r>
            <w:r>
              <w:br/>
              <w:t>15 ( 6.2%)</w:t>
            </w:r>
            <w:r>
              <w:br/>
            </w:r>
            <w:r>
              <w:br/>
            </w:r>
          </w:p>
          <w:p w:rsidR="007067C3" w:rsidRDefault="007067C3" w:rsidP="00926D82">
            <w:pPr>
              <w:pStyle w:val="Compact"/>
            </w:pPr>
            <w:r>
              <w:t>4 (10.3%)</w:t>
            </w:r>
            <w:r>
              <w:br/>
              <w:t>9 (23.1%)</w:t>
            </w:r>
            <w:r>
              <w:br/>
              <w:t>6 (15.4%)</w:t>
            </w:r>
            <w:r>
              <w:br/>
              <w:t>6 (15.4%)</w:t>
            </w:r>
            <w:r>
              <w:br/>
              <w:t>9 (23.1%)</w:t>
            </w:r>
            <w:r>
              <w:br/>
              <w:t>5 (12.8%)</w:t>
            </w:r>
          </w:p>
          <w:p w:rsidR="007067C3" w:rsidRDefault="007067C3" w:rsidP="004B1246">
            <w:pPr>
              <w:pStyle w:val="Compact"/>
            </w:pPr>
          </w:p>
        </w:tc>
        <w:tc>
          <w:tcPr>
            <w:tcW w:w="983" w:type="pct"/>
            <w:hideMark/>
          </w:tcPr>
          <w:p w:rsidR="007067C3" w:rsidRDefault="007067C3" w:rsidP="004B1246">
            <w:r>
              <w:br/>
            </w:r>
            <w:r>
              <w:rPr>
                <w:noProof/>
              </w:rPr>
              <w:drawing>
                <wp:inline distT="0" distB="0" distL="0" distR="0" wp14:anchorId="5CD567A8" wp14:editId="01F66E5B">
                  <wp:extent cx="507983" cy="1149790"/>
                  <wp:effectExtent l="0" t="0" r="6985" b="0"/>
                  <wp:docPr id="15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901" cy="11586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65F446C3" wp14:editId="674B9F66">
                  <wp:extent cx="570865" cy="1122630"/>
                  <wp:effectExtent l="0" t="0" r="635" b="1905"/>
                  <wp:docPr id="15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737" cy="11341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5B2F06DC" wp14:editId="36271AF6">
                  <wp:extent cx="571202" cy="1041149"/>
                  <wp:effectExtent l="0" t="0" r="635" b="6985"/>
                  <wp:docPr id="16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537" cy="10454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15421E92" wp14:editId="249B7A4B">
                  <wp:extent cx="495250" cy="1086416"/>
                  <wp:effectExtent l="0" t="0" r="635" b="0"/>
                  <wp:docPr id="1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034" cy="10947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</w:tbl>
    <w:p w:rsidR="004B1246" w:rsidRDefault="004B1246"/>
    <w:p w:rsidR="00F967F6" w:rsidRDefault="00F967F6">
      <w:r>
        <w:br w:type="page"/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3728"/>
        <w:gridCol w:w="2953"/>
        <w:gridCol w:w="1996"/>
        <w:gridCol w:w="2123"/>
      </w:tblGrid>
      <w:tr w:rsidR="007067C3" w:rsidTr="007067C3">
        <w:trPr>
          <w:trHeight w:val="4503"/>
        </w:trPr>
        <w:tc>
          <w:tcPr>
            <w:tcW w:w="1726" w:type="pct"/>
            <w:hideMark/>
          </w:tcPr>
          <w:p w:rsidR="007067C3" w:rsidRDefault="007067C3" w:rsidP="004B1246">
            <w:pPr>
              <w:pStyle w:val="Compact"/>
            </w:pPr>
            <w:r>
              <w:br w:type="page"/>
              <w:t>46. Using a computer-assisted coach while caring for my child would feel like too much technology.</w:t>
            </w:r>
            <w:r>
              <w:br/>
            </w:r>
            <w:r>
              <w:br/>
            </w:r>
          </w:p>
        </w:tc>
        <w:tc>
          <w:tcPr>
            <w:tcW w:w="1367" w:type="pct"/>
            <w:hideMark/>
          </w:tcPr>
          <w:p w:rsidR="007067C3" w:rsidRPr="0007699E" w:rsidRDefault="007067C3" w:rsidP="004B1246">
            <w:pPr>
              <w:pStyle w:val="Compact"/>
              <w:rPr>
                <w:i/>
                <w:u w:val="single"/>
              </w:rPr>
            </w:pPr>
            <w:r>
              <w:rPr>
                <w:i/>
                <w:u w:val="single"/>
              </w:rPr>
              <w:t>High School or Less</w:t>
            </w:r>
          </w:p>
          <w:p w:rsidR="007067C3" w:rsidRDefault="007067C3" w:rsidP="004B1246">
            <w:pPr>
              <w:pStyle w:val="Compact"/>
              <w:rPr>
                <w:i/>
                <w:u w:val="single"/>
              </w:rPr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>
              <w:rPr>
                <w:i/>
                <w:u w:val="single"/>
              </w:rPr>
              <w:br/>
              <w:t>College or More</w:t>
            </w:r>
          </w:p>
          <w:p w:rsidR="007067C3" w:rsidRDefault="007067C3" w:rsidP="004B1246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  <w:p w:rsidR="007067C3" w:rsidRDefault="007067C3" w:rsidP="004B1246">
            <w:pPr>
              <w:pStyle w:val="Compact"/>
            </w:pPr>
          </w:p>
          <w:p w:rsidR="007067C3" w:rsidRDefault="007067C3" w:rsidP="004B1246">
            <w:pPr>
              <w:pStyle w:val="Compact"/>
              <w:rPr>
                <w:i/>
                <w:u w:val="single"/>
              </w:rPr>
            </w:pPr>
            <w:r>
              <w:rPr>
                <w:i/>
                <w:u w:val="single"/>
              </w:rPr>
              <w:t>English at Home</w:t>
            </w:r>
          </w:p>
          <w:p w:rsidR="007067C3" w:rsidRDefault="007067C3" w:rsidP="004B1246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>
              <w:br/>
            </w:r>
            <w:r>
              <w:rPr>
                <w:i/>
                <w:u w:val="single"/>
              </w:rPr>
              <w:t>Non-English at Home</w:t>
            </w:r>
          </w:p>
          <w:p w:rsidR="007067C3" w:rsidRPr="0066570E" w:rsidRDefault="007067C3" w:rsidP="004B1246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  <w:p w:rsidR="007067C3" w:rsidRPr="0007699E" w:rsidRDefault="007067C3" w:rsidP="004B1246">
            <w:pPr>
              <w:pStyle w:val="Compact"/>
              <w:rPr>
                <w:u w:val="single"/>
              </w:rPr>
            </w:pPr>
          </w:p>
        </w:tc>
        <w:tc>
          <w:tcPr>
            <w:tcW w:w="924" w:type="pct"/>
            <w:hideMark/>
          </w:tcPr>
          <w:p w:rsidR="007067C3" w:rsidRDefault="007067C3" w:rsidP="004B1246">
            <w:pPr>
              <w:pStyle w:val="Compact"/>
            </w:pPr>
          </w:p>
          <w:p w:rsidR="007067C3" w:rsidRDefault="007067C3" w:rsidP="00926D82">
            <w:pPr>
              <w:pStyle w:val="Compact"/>
            </w:pPr>
            <w:r>
              <w:t>9 (11.0%)</w:t>
            </w:r>
            <w:r>
              <w:br/>
              <w:t>5 (6.1%)</w:t>
            </w:r>
            <w:r>
              <w:br/>
              <w:t>17 (20.7%)</w:t>
            </w:r>
            <w:r>
              <w:br/>
              <w:t>15 (18.3%)</w:t>
            </w:r>
            <w:r>
              <w:br/>
              <w:t>21 (25.6%)</w:t>
            </w:r>
            <w:r>
              <w:br/>
              <w:t>15 (18.3%)</w:t>
            </w:r>
          </w:p>
          <w:p w:rsidR="007067C3" w:rsidRDefault="007067C3" w:rsidP="00926D82">
            <w:pPr>
              <w:pStyle w:val="Compact"/>
            </w:pPr>
          </w:p>
          <w:p w:rsidR="007067C3" w:rsidRDefault="007067C3" w:rsidP="00926D82">
            <w:pPr>
              <w:pStyle w:val="Compact"/>
            </w:pPr>
            <w:r>
              <w:br/>
              <w:t>13 (6.5%)</w:t>
            </w:r>
            <w:r>
              <w:br/>
              <w:t>18 (9.0%)</w:t>
            </w:r>
            <w:r>
              <w:br/>
              <w:t>28 (14.0%)</w:t>
            </w:r>
            <w:r>
              <w:br/>
              <w:t>66 (33.0%)</w:t>
            </w:r>
            <w:r>
              <w:br/>
              <w:t>44 (22.0%)</w:t>
            </w:r>
            <w:r>
              <w:br/>
              <w:t>31 (15.5%)</w:t>
            </w:r>
            <w:r>
              <w:br/>
            </w:r>
            <w:r>
              <w:br/>
            </w:r>
            <w:r>
              <w:br/>
              <w:t>18 ( 7.4%)</w:t>
            </w:r>
            <w:r>
              <w:br/>
              <w:t>20 ( 8.3%)</w:t>
            </w:r>
            <w:r>
              <w:br/>
              <w:t>36 (14.9%)</w:t>
            </w:r>
            <w:r>
              <w:br/>
              <w:t>72 (29.8%)</w:t>
            </w:r>
            <w:r>
              <w:br/>
              <w:t>54 (22.3%)</w:t>
            </w:r>
            <w:r>
              <w:br/>
              <w:t>42 (17.4%)</w:t>
            </w:r>
            <w:r>
              <w:br/>
            </w:r>
            <w:r>
              <w:br/>
            </w:r>
          </w:p>
          <w:p w:rsidR="007067C3" w:rsidRDefault="007067C3" w:rsidP="00DE084C">
            <w:pPr>
              <w:pStyle w:val="Compact"/>
            </w:pPr>
            <w:r>
              <w:t>3 ( 7.7%)</w:t>
            </w:r>
            <w:r>
              <w:br/>
              <w:t>3 ( 7.7%)</w:t>
            </w:r>
            <w:r>
              <w:br/>
              <w:t>9 (23.1%)</w:t>
            </w:r>
            <w:r>
              <w:br/>
              <w:t>9 (23.1%)</w:t>
            </w:r>
            <w:r>
              <w:br/>
              <w:t>11 (28.2%)</w:t>
            </w:r>
            <w:r>
              <w:br/>
              <w:t>4 (10.3%)</w:t>
            </w:r>
          </w:p>
          <w:p w:rsidR="007067C3" w:rsidRDefault="007067C3" w:rsidP="00926D82">
            <w:pPr>
              <w:pStyle w:val="Compact"/>
            </w:pPr>
            <w:r>
              <w:br/>
            </w:r>
          </w:p>
        </w:tc>
        <w:tc>
          <w:tcPr>
            <w:tcW w:w="983" w:type="pct"/>
            <w:hideMark/>
          </w:tcPr>
          <w:p w:rsidR="007067C3" w:rsidRDefault="007067C3" w:rsidP="004B1246">
            <w:r>
              <w:br/>
            </w:r>
            <w:r>
              <w:rPr>
                <w:noProof/>
              </w:rPr>
              <w:drawing>
                <wp:inline distT="0" distB="0" distL="0" distR="0" wp14:anchorId="7BAF4C02" wp14:editId="0F03F4D9">
                  <wp:extent cx="520700" cy="1186004"/>
                  <wp:effectExtent l="0" t="0" r="0" b="0"/>
                  <wp:docPr id="15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466" cy="11900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25D4CFB9" wp14:editId="7031AA18">
                  <wp:extent cx="634365" cy="1077362"/>
                  <wp:effectExtent l="0" t="0" r="0" b="8890"/>
                  <wp:docPr id="15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Picture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561" cy="108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3C575C45" wp14:editId="7E7B9F26">
                  <wp:extent cx="583976" cy="1041149"/>
                  <wp:effectExtent l="0" t="0" r="6985" b="6985"/>
                  <wp:docPr id="16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615" cy="10565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67957E12" wp14:editId="6D126FBF">
                  <wp:extent cx="558800" cy="1095470"/>
                  <wp:effectExtent l="0" t="0" r="0" b="9525"/>
                  <wp:docPr id="12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Picture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351" cy="1098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1246" w:rsidRDefault="004B1246"/>
    <w:p w:rsidR="004B1246" w:rsidRDefault="004B1246">
      <w:r>
        <w:br w:type="page"/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3728"/>
        <w:gridCol w:w="2953"/>
        <w:gridCol w:w="1996"/>
        <w:gridCol w:w="2123"/>
      </w:tblGrid>
      <w:tr w:rsidR="007067C3" w:rsidTr="007067C3">
        <w:trPr>
          <w:trHeight w:val="4503"/>
        </w:trPr>
        <w:tc>
          <w:tcPr>
            <w:tcW w:w="1726" w:type="pct"/>
            <w:hideMark/>
          </w:tcPr>
          <w:p w:rsidR="007067C3" w:rsidRDefault="007067C3" w:rsidP="004B1246">
            <w:pPr>
              <w:pStyle w:val="Compact"/>
            </w:pPr>
            <w:r>
              <w:t>47. Using a computer-assisted coach while caring for my child would raise privacy concerns.</w:t>
            </w:r>
            <w:r>
              <w:br/>
            </w:r>
          </w:p>
        </w:tc>
        <w:tc>
          <w:tcPr>
            <w:tcW w:w="1367" w:type="pct"/>
            <w:hideMark/>
          </w:tcPr>
          <w:p w:rsidR="007067C3" w:rsidRPr="0007699E" w:rsidRDefault="007067C3" w:rsidP="004B1246">
            <w:pPr>
              <w:pStyle w:val="Compact"/>
              <w:rPr>
                <w:i/>
                <w:u w:val="single"/>
              </w:rPr>
            </w:pPr>
            <w:r>
              <w:rPr>
                <w:i/>
                <w:u w:val="single"/>
              </w:rPr>
              <w:t>High School or Less</w:t>
            </w:r>
          </w:p>
          <w:p w:rsidR="007067C3" w:rsidRDefault="007067C3" w:rsidP="004B1246">
            <w:pPr>
              <w:pStyle w:val="Compact"/>
              <w:rPr>
                <w:i/>
                <w:u w:val="single"/>
              </w:rPr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>
              <w:rPr>
                <w:i/>
                <w:u w:val="single"/>
              </w:rPr>
              <w:br/>
              <w:t>College or More</w:t>
            </w:r>
          </w:p>
          <w:p w:rsidR="007067C3" w:rsidRDefault="007067C3" w:rsidP="004B1246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  <w:p w:rsidR="007067C3" w:rsidRDefault="007067C3" w:rsidP="004B1246">
            <w:pPr>
              <w:pStyle w:val="Compact"/>
            </w:pPr>
          </w:p>
          <w:p w:rsidR="007067C3" w:rsidRDefault="007067C3" w:rsidP="004B1246">
            <w:pPr>
              <w:pStyle w:val="Compact"/>
              <w:rPr>
                <w:i/>
                <w:u w:val="single"/>
              </w:rPr>
            </w:pPr>
            <w:r>
              <w:rPr>
                <w:i/>
                <w:u w:val="single"/>
              </w:rPr>
              <w:t>English at Home</w:t>
            </w:r>
          </w:p>
          <w:p w:rsidR="007067C3" w:rsidRDefault="007067C3" w:rsidP="004B1246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>
              <w:br/>
            </w:r>
            <w:r>
              <w:rPr>
                <w:i/>
                <w:u w:val="single"/>
              </w:rPr>
              <w:t>Non-English at Home</w:t>
            </w:r>
          </w:p>
          <w:p w:rsidR="007067C3" w:rsidRPr="0066570E" w:rsidRDefault="007067C3" w:rsidP="004B1246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  <w:p w:rsidR="007067C3" w:rsidRPr="0007699E" w:rsidRDefault="007067C3" w:rsidP="004B1246">
            <w:pPr>
              <w:pStyle w:val="Compact"/>
              <w:rPr>
                <w:u w:val="single"/>
              </w:rPr>
            </w:pPr>
          </w:p>
        </w:tc>
        <w:tc>
          <w:tcPr>
            <w:tcW w:w="924" w:type="pct"/>
            <w:hideMark/>
          </w:tcPr>
          <w:p w:rsidR="007067C3" w:rsidRDefault="007067C3" w:rsidP="004B1246">
            <w:pPr>
              <w:pStyle w:val="Compact"/>
            </w:pPr>
          </w:p>
          <w:p w:rsidR="007067C3" w:rsidRDefault="007067C3" w:rsidP="00480F83">
            <w:pPr>
              <w:pStyle w:val="Compact"/>
            </w:pPr>
            <w:r>
              <w:t>8 (9.8%)</w:t>
            </w:r>
            <w:r>
              <w:br/>
              <w:t>8 (9.8%)</w:t>
            </w:r>
            <w:r>
              <w:br/>
              <w:t>14 (17.1%)</w:t>
            </w:r>
            <w:r>
              <w:br/>
              <w:t>21 (25.6%)</w:t>
            </w:r>
            <w:r>
              <w:br/>
              <w:t>20 (24.4%)</w:t>
            </w:r>
            <w:r>
              <w:br/>
              <w:t>11 (13.4%)</w:t>
            </w:r>
          </w:p>
          <w:p w:rsidR="007067C3" w:rsidRDefault="007067C3" w:rsidP="00480F83">
            <w:pPr>
              <w:pStyle w:val="Compact"/>
            </w:pPr>
          </w:p>
          <w:p w:rsidR="007067C3" w:rsidRDefault="007067C3" w:rsidP="00480F83">
            <w:pPr>
              <w:pStyle w:val="Compact"/>
            </w:pPr>
            <w:r>
              <w:br/>
              <w:t>17 (8.5%)</w:t>
            </w:r>
            <w:r>
              <w:br/>
              <w:t>10 (5.0%)</w:t>
            </w:r>
            <w:r>
              <w:br/>
              <w:t>20 (10.0%)</w:t>
            </w:r>
            <w:r>
              <w:br/>
              <w:t>61 (30.3%)</w:t>
            </w:r>
            <w:r>
              <w:br/>
              <w:t>49 (24.4%)</w:t>
            </w:r>
            <w:r>
              <w:br/>
              <w:t>44 (21.9%)</w:t>
            </w:r>
            <w:r>
              <w:br/>
            </w:r>
            <w:r>
              <w:br/>
            </w:r>
            <w:r>
              <w:br/>
              <w:t>21 ( 8.6%)</w:t>
            </w:r>
            <w:r>
              <w:br/>
              <w:t>16 ( 6.6%)</w:t>
            </w:r>
            <w:r>
              <w:br/>
              <w:t>26 (10.7%)</w:t>
            </w:r>
            <w:r>
              <w:br/>
              <w:t>67 (27.6%)</w:t>
            </w:r>
            <w:r>
              <w:br/>
              <w:t>60 (24.7%)</w:t>
            </w:r>
            <w:r>
              <w:br/>
              <w:t>53 (21.8%)</w:t>
            </w:r>
            <w:r>
              <w:br/>
            </w:r>
            <w:r>
              <w:br/>
            </w:r>
            <w:r>
              <w:br/>
              <w:t>3 ( 7.7%)</w:t>
            </w:r>
            <w:r>
              <w:br/>
              <w:t>2 ( 5.1%)</w:t>
            </w:r>
            <w:r>
              <w:br/>
              <w:t>8 (20.5%)</w:t>
            </w:r>
            <w:r>
              <w:br/>
              <w:t>15 (38.5%)</w:t>
            </w:r>
            <w:r>
              <w:br/>
              <w:t>9 (23.1%)</w:t>
            </w:r>
            <w:r>
              <w:br/>
              <w:t>2 ( 5.1%)</w:t>
            </w:r>
          </w:p>
        </w:tc>
        <w:tc>
          <w:tcPr>
            <w:tcW w:w="983" w:type="pct"/>
            <w:hideMark/>
          </w:tcPr>
          <w:p w:rsidR="007067C3" w:rsidRDefault="007067C3" w:rsidP="004B1246">
            <w:r>
              <w:br/>
            </w:r>
            <w:r>
              <w:rPr>
                <w:noProof/>
              </w:rPr>
              <w:drawing>
                <wp:inline distT="0" distB="0" distL="0" distR="0" wp14:anchorId="7755F236" wp14:editId="3739FD53">
                  <wp:extent cx="520700" cy="1176950"/>
                  <wp:effectExtent l="0" t="0" r="0" b="4445"/>
                  <wp:docPr id="15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690" cy="11791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46B82ECC" wp14:editId="22E81331">
                  <wp:extent cx="596662" cy="1095469"/>
                  <wp:effectExtent l="0" t="0" r="0" b="0"/>
                  <wp:docPr id="15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Picture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055" cy="11035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3C34F26D" wp14:editId="56451F35">
                  <wp:extent cx="558508" cy="1104523"/>
                  <wp:effectExtent l="0" t="0" r="0" b="635"/>
                  <wp:docPr id="16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961" cy="11093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34CB0567" wp14:editId="6B9B0F64">
                  <wp:extent cx="711021" cy="986827"/>
                  <wp:effectExtent l="0" t="0" r="0" b="3810"/>
                  <wp:docPr id="12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Picture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112" cy="9938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</w:tbl>
    <w:p w:rsidR="004B1246" w:rsidRDefault="004B1246"/>
    <w:p w:rsidR="004B1246" w:rsidRDefault="004B1246">
      <w:r>
        <w:br w:type="page"/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3728"/>
        <w:gridCol w:w="2953"/>
        <w:gridCol w:w="1996"/>
        <w:gridCol w:w="2123"/>
      </w:tblGrid>
      <w:tr w:rsidR="007067C3" w:rsidTr="007067C3">
        <w:trPr>
          <w:trHeight w:val="4503"/>
        </w:trPr>
        <w:tc>
          <w:tcPr>
            <w:tcW w:w="1726" w:type="pct"/>
            <w:hideMark/>
          </w:tcPr>
          <w:p w:rsidR="007067C3" w:rsidRDefault="007067C3" w:rsidP="004B1246">
            <w:pPr>
              <w:pStyle w:val="Compact"/>
            </w:pPr>
            <w:r>
              <w:t>53. Using a computer-assisted coach while caring for my child would be useful to me.</w:t>
            </w:r>
            <w:r>
              <w:br/>
            </w:r>
          </w:p>
        </w:tc>
        <w:tc>
          <w:tcPr>
            <w:tcW w:w="1367" w:type="pct"/>
            <w:hideMark/>
          </w:tcPr>
          <w:p w:rsidR="007067C3" w:rsidRPr="0007699E" w:rsidRDefault="007067C3" w:rsidP="004B1246">
            <w:pPr>
              <w:pStyle w:val="Compact"/>
              <w:rPr>
                <w:i/>
                <w:u w:val="single"/>
              </w:rPr>
            </w:pPr>
            <w:r>
              <w:rPr>
                <w:i/>
                <w:u w:val="single"/>
              </w:rPr>
              <w:t>High School or Less</w:t>
            </w:r>
          </w:p>
          <w:p w:rsidR="007067C3" w:rsidRDefault="007067C3" w:rsidP="004B1246">
            <w:pPr>
              <w:pStyle w:val="Compact"/>
              <w:rPr>
                <w:i/>
                <w:u w:val="single"/>
              </w:rPr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>
              <w:rPr>
                <w:i/>
                <w:u w:val="single"/>
              </w:rPr>
              <w:br/>
              <w:t>College or More</w:t>
            </w:r>
          </w:p>
          <w:p w:rsidR="007067C3" w:rsidRDefault="007067C3" w:rsidP="004B1246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  <w:p w:rsidR="007067C3" w:rsidRDefault="007067C3" w:rsidP="004B1246">
            <w:pPr>
              <w:pStyle w:val="Compact"/>
            </w:pPr>
          </w:p>
          <w:p w:rsidR="007067C3" w:rsidRDefault="007067C3" w:rsidP="004B1246">
            <w:pPr>
              <w:pStyle w:val="Compact"/>
              <w:rPr>
                <w:i/>
                <w:u w:val="single"/>
              </w:rPr>
            </w:pPr>
            <w:r>
              <w:rPr>
                <w:i/>
                <w:u w:val="single"/>
              </w:rPr>
              <w:t>English at Home</w:t>
            </w:r>
          </w:p>
          <w:p w:rsidR="007067C3" w:rsidRDefault="007067C3" w:rsidP="004B1246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>
              <w:br/>
            </w:r>
            <w:r>
              <w:rPr>
                <w:i/>
                <w:u w:val="single"/>
              </w:rPr>
              <w:t>Non-English at Home</w:t>
            </w:r>
          </w:p>
          <w:p w:rsidR="007067C3" w:rsidRPr="0066570E" w:rsidRDefault="007067C3" w:rsidP="004B1246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  <w:p w:rsidR="007067C3" w:rsidRPr="0007699E" w:rsidRDefault="007067C3" w:rsidP="004B1246">
            <w:pPr>
              <w:pStyle w:val="Compact"/>
              <w:rPr>
                <w:u w:val="single"/>
              </w:rPr>
            </w:pPr>
          </w:p>
        </w:tc>
        <w:tc>
          <w:tcPr>
            <w:tcW w:w="924" w:type="pct"/>
            <w:hideMark/>
          </w:tcPr>
          <w:p w:rsidR="007067C3" w:rsidRDefault="007067C3" w:rsidP="004B1246">
            <w:pPr>
              <w:pStyle w:val="Compact"/>
            </w:pPr>
          </w:p>
          <w:p w:rsidR="007067C3" w:rsidRDefault="007067C3" w:rsidP="00480F83">
            <w:pPr>
              <w:pStyle w:val="Compact"/>
            </w:pPr>
            <w:r>
              <w:t>16 (19.5%)</w:t>
            </w:r>
            <w:r>
              <w:br/>
              <w:t>11 (13.4%)</w:t>
            </w:r>
            <w:r>
              <w:br/>
              <w:t>12 (14.6%)</w:t>
            </w:r>
            <w:r>
              <w:br/>
              <w:t>21 (25.6%)</w:t>
            </w:r>
            <w:r>
              <w:br/>
              <w:t>14 (17.1%)</w:t>
            </w:r>
            <w:r>
              <w:br/>
              <w:t>8 (9.8%)</w:t>
            </w:r>
          </w:p>
          <w:p w:rsidR="007067C3" w:rsidRDefault="007067C3" w:rsidP="00480F83">
            <w:pPr>
              <w:pStyle w:val="Compact"/>
            </w:pPr>
          </w:p>
          <w:p w:rsidR="007067C3" w:rsidRDefault="007067C3" w:rsidP="00480F83">
            <w:pPr>
              <w:pStyle w:val="Compact"/>
            </w:pPr>
          </w:p>
          <w:p w:rsidR="007067C3" w:rsidRDefault="007067C3" w:rsidP="00480F83">
            <w:pPr>
              <w:pStyle w:val="Compact"/>
            </w:pPr>
            <w:r>
              <w:t>24 (11.9%)</w:t>
            </w:r>
            <w:r>
              <w:br/>
              <w:t>24 (11.9%)</w:t>
            </w:r>
            <w:r>
              <w:br/>
              <w:t>32 (15.9%)</w:t>
            </w:r>
            <w:r>
              <w:br/>
              <w:t>64 (31.8%)</w:t>
            </w:r>
            <w:r>
              <w:br/>
              <w:t>44 (21.9%)</w:t>
            </w:r>
            <w:r>
              <w:br/>
              <w:t>13 (6.5%)</w:t>
            </w:r>
            <w:r>
              <w:br/>
            </w:r>
            <w:r>
              <w:br/>
            </w:r>
            <w:r>
              <w:br/>
              <w:t>37 (15.2%)</w:t>
            </w:r>
            <w:r>
              <w:br/>
              <w:t>28 (11.5%)</w:t>
            </w:r>
            <w:r>
              <w:br/>
              <w:t>40 (16.5%)</w:t>
            </w:r>
            <w:r>
              <w:br/>
              <w:t>73 (30.0%)</w:t>
            </w:r>
            <w:r>
              <w:br/>
              <w:t>47 (19.3%)</w:t>
            </w:r>
            <w:r>
              <w:br/>
              <w:t>18 ( 7.4%)</w:t>
            </w:r>
            <w:r>
              <w:br/>
            </w:r>
            <w:r>
              <w:br/>
            </w:r>
            <w:r>
              <w:br/>
              <w:t>3 ( 7.7%)</w:t>
            </w:r>
            <w:r>
              <w:br/>
              <w:t>7 (17.9%)</w:t>
            </w:r>
            <w:r>
              <w:br/>
              <w:t>4 (10.3%)</w:t>
            </w:r>
            <w:r>
              <w:br/>
              <w:t>11 (28.2%)</w:t>
            </w:r>
            <w:r>
              <w:br/>
              <w:t>11 (28.2%)</w:t>
            </w:r>
            <w:r>
              <w:br/>
              <w:t>3 ( 7.7%)</w:t>
            </w:r>
          </w:p>
          <w:p w:rsidR="007067C3" w:rsidRDefault="007067C3" w:rsidP="004B1246">
            <w:pPr>
              <w:pStyle w:val="Compact"/>
            </w:pPr>
          </w:p>
        </w:tc>
        <w:tc>
          <w:tcPr>
            <w:tcW w:w="983" w:type="pct"/>
            <w:hideMark/>
          </w:tcPr>
          <w:p w:rsidR="007067C3" w:rsidRDefault="007067C3" w:rsidP="00802A43">
            <w:r>
              <w:br/>
            </w:r>
            <w:r>
              <w:rPr>
                <w:noProof/>
              </w:rPr>
              <w:drawing>
                <wp:inline distT="0" distB="0" distL="0" distR="0" wp14:anchorId="36AA5A67" wp14:editId="405AEAA0">
                  <wp:extent cx="520700" cy="1176950"/>
                  <wp:effectExtent l="0" t="0" r="0" b="4445"/>
                  <wp:docPr id="15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097" cy="11801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7AE7C15B" wp14:editId="27F1B9F8">
                  <wp:extent cx="609442" cy="1122629"/>
                  <wp:effectExtent l="0" t="0" r="635" b="1905"/>
                  <wp:docPr id="15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546" cy="11338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7F7826F2" wp14:editId="3F7B1989">
                  <wp:extent cx="584200" cy="1158843"/>
                  <wp:effectExtent l="0" t="0" r="6350" b="3810"/>
                  <wp:docPr id="16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88" cy="11651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708F6DEA" wp14:editId="49789F58">
                  <wp:extent cx="558800" cy="1140736"/>
                  <wp:effectExtent l="0" t="0" r="0" b="2540"/>
                  <wp:docPr id="12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285" cy="1143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6AD1" w:rsidRDefault="00636AD1"/>
    <w:sectPr w:rsidR="00636AD1" w:rsidSect="00781362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Lee Sanders" w:date="2019-08-14T10:13:00Z" w:initials="LS">
    <w:p w:rsidR="000D5566" w:rsidRDefault="000D5566">
      <w:pPr>
        <w:pStyle w:val="CommentText"/>
      </w:pPr>
      <w:r>
        <w:rPr>
          <w:rStyle w:val="CommentReference"/>
        </w:rPr>
        <w:annotationRef/>
      </w:r>
      <w:r>
        <w:t>Counter to findings from McDaniels and Radesky 2018:  Male 2.87 (SD 1.17) and Female 3.24 (SD 1.18)</w:t>
      </w:r>
    </w:p>
  </w:comment>
</w:comments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91A2AF" w16cid:durableId="20FE5D5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C03" w:rsidRDefault="00597C03">
      <w:pPr>
        <w:spacing w:after="0"/>
      </w:pPr>
      <w:r>
        <w:separator/>
      </w:r>
    </w:p>
  </w:endnote>
  <w:endnote w:type="continuationSeparator" w:id="0">
    <w:p w:rsidR="00597C03" w:rsidRDefault="00597C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C03" w:rsidRDefault="00597C03">
      <w:r>
        <w:separator/>
      </w:r>
    </w:p>
  </w:footnote>
  <w:footnote w:type="continuationSeparator" w:id="0">
    <w:p w:rsidR="00597C03" w:rsidRDefault="00597C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624B"/>
    <w:multiLevelType w:val="hybridMultilevel"/>
    <w:tmpl w:val="5BE6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CD2DE"/>
    <w:multiLevelType w:val="multilevel"/>
    <w:tmpl w:val="621C46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E53A69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5480D66"/>
    <w:multiLevelType w:val="hybridMultilevel"/>
    <w:tmpl w:val="FBCC663A"/>
    <w:lvl w:ilvl="0" w:tplc="4EDA593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e Sanders">
    <w15:presenceInfo w15:providerId="AD" w15:userId="S::lsanders@stanford.edu::e431b3ef-ae29-4b3e-a837-89cebe728591"/>
  </w15:person>
  <w15:person w15:author="Jill R Glassman">
    <w15:presenceInfo w15:providerId="AD" w15:userId="S-1-5-21-2000478354-1844237615-1801674531-5079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3925"/>
    <w:rsid w:val="0007699E"/>
    <w:rsid w:val="000C59AD"/>
    <w:rsid w:val="000D5566"/>
    <w:rsid w:val="000F449E"/>
    <w:rsid w:val="00100CB9"/>
    <w:rsid w:val="00102D9A"/>
    <w:rsid w:val="00116ED5"/>
    <w:rsid w:val="00161F3E"/>
    <w:rsid w:val="001623EC"/>
    <w:rsid w:val="001661F1"/>
    <w:rsid w:val="00186ADE"/>
    <w:rsid w:val="00193949"/>
    <w:rsid w:val="001A49DF"/>
    <w:rsid w:val="001B7190"/>
    <w:rsid w:val="001C3A3A"/>
    <w:rsid w:val="001D143F"/>
    <w:rsid w:val="001E6629"/>
    <w:rsid w:val="00202B3C"/>
    <w:rsid w:val="00217E6D"/>
    <w:rsid w:val="002273F0"/>
    <w:rsid w:val="002713C3"/>
    <w:rsid w:val="002827BD"/>
    <w:rsid w:val="002843F3"/>
    <w:rsid w:val="00285885"/>
    <w:rsid w:val="00286110"/>
    <w:rsid w:val="002C604C"/>
    <w:rsid w:val="002E2B8D"/>
    <w:rsid w:val="002E56CC"/>
    <w:rsid w:val="00311682"/>
    <w:rsid w:val="00317E5D"/>
    <w:rsid w:val="00325D8B"/>
    <w:rsid w:val="0033148C"/>
    <w:rsid w:val="0034023E"/>
    <w:rsid w:val="00341495"/>
    <w:rsid w:val="003543EF"/>
    <w:rsid w:val="00354C95"/>
    <w:rsid w:val="003558F1"/>
    <w:rsid w:val="00364D70"/>
    <w:rsid w:val="00376E19"/>
    <w:rsid w:val="003A0C2B"/>
    <w:rsid w:val="003D2EE8"/>
    <w:rsid w:val="00415DB1"/>
    <w:rsid w:val="004363AC"/>
    <w:rsid w:val="004601B7"/>
    <w:rsid w:val="0047330C"/>
    <w:rsid w:val="00480F83"/>
    <w:rsid w:val="004B1246"/>
    <w:rsid w:val="004B2E65"/>
    <w:rsid w:val="004B358F"/>
    <w:rsid w:val="004C6DE4"/>
    <w:rsid w:val="004E29B3"/>
    <w:rsid w:val="005164F8"/>
    <w:rsid w:val="00520868"/>
    <w:rsid w:val="00537679"/>
    <w:rsid w:val="005600B2"/>
    <w:rsid w:val="00572E63"/>
    <w:rsid w:val="00573273"/>
    <w:rsid w:val="00583529"/>
    <w:rsid w:val="00590D07"/>
    <w:rsid w:val="005966AA"/>
    <w:rsid w:val="00597373"/>
    <w:rsid w:val="00597C03"/>
    <w:rsid w:val="005A4673"/>
    <w:rsid w:val="005D4E1B"/>
    <w:rsid w:val="005E3EB5"/>
    <w:rsid w:val="005F4614"/>
    <w:rsid w:val="00611B23"/>
    <w:rsid w:val="00636AD1"/>
    <w:rsid w:val="00644E73"/>
    <w:rsid w:val="00662C82"/>
    <w:rsid w:val="0066570E"/>
    <w:rsid w:val="00667EA5"/>
    <w:rsid w:val="00671F92"/>
    <w:rsid w:val="00675A30"/>
    <w:rsid w:val="00692D20"/>
    <w:rsid w:val="006B0354"/>
    <w:rsid w:val="006C262E"/>
    <w:rsid w:val="006C4817"/>
    <w:rsid w:val="006D2BC3"/>
    <w:rsid w:val="006E7A5C"/>
    <w:rsid w:val="006F08BD"/>
    <w:rsid w:val="007067C3"/>
    <w:rsid w:val="00713722"/>
    <w:rsid w:val="0072621B"/>
    <w:rsid w:val="00735290"/>
    <w:rsid w:val="00752CDB"/>
    <w:rsid w:val="00757967"/>
    <w:rsid w:val="00772D4F"/>
    <w:rsid w:val="00776757"/>
    <w:rsid w:val="00781362"/>
    <w:rsid w:val="00784D58"/>
    <w:rsid w:val="00793739"/>
    <w:rsid w:val="007C3CC3"/>
    <w:rsid w:val="00802A43"/>
    <w:rsid w:val="0083739E"/>
    <w:rsid w:val="00863A06"/>
    <w:rsid w:val="00865703"/>
    <w:rsid w:val="008752EC"/>
    <w:rsid w:val="00877C40"/>
    <w:rsid w:val="008A0477"/>
    <w:rsid w:val="008B3D9A"/>
    <w:rsid w:val="008C6418"/>
    <w:rsid w:val="008D6863"/>
    <w:rsid w:val="008E054D"/>
    <w:rsid w:val="008F11F5"/>
    <w:rsid w:val="008F3CBD"/>
    <w:rsid w:val="00901CF1"/>
    <w:rsid w:val="009158AA"/>
    <w:rsid w:val="00926D82"/>
    <w:rsid w:val="00987FCE"/>
    <w:rsid w:val="009D01B5"/>
    <w:rsid w:val="009D296C"/>
    <w:rsid w:val="009F0AD9"/>
    <w:rsid w:val="00A31CBA"/>
    <w:rsid w:val="00A5033F"/>
    <w:rsid w:val="00A51707"/>
    <w:rsid w:val="00A677C1"/>
    <w:rsid w:val="00A70C9D"/>
    <w:rsid w:val="00A92B94"/>
    <w:rsid w:val="00AA0060"/>
    <w:rsid w:val="00AC13D9"/>
    <w:rsid w:val="00B00294"/>
    <w:rsid w:val="00B04CCB"/>
    <w:rsid w:val="00B20F9E"/>
    <w:rsid w:val="00B55842"/>
    <w:rsid w:val="00B572F5"/>
    <w:rsid w:val="00B6639E"/>
    <w:rsid w:val="00B66ED7"/>
    <w:rsid w:val="00B7621A"/>
    <w:rsid w:val="00B86B75"/>
    <w:rsid w:val="00B87674"/>
    <w:rsid w:val="00BA1BE8"/>
    <w:rsid w:val="00BC48D5"/>
    <w:rsid w:val="00BF50A1"/>
    <w:rsid w:val="00BF739C"/>
    <w:rsid w:val="00C06ABE"/>
    <w:rsid w:val="00C24E7D"/>
    <w:rsid w:val="00C36279"/>
    <w:rsid w:val="00C405A5"/>
    <w:rsid w:val="00C43BCD"/>
    <w:rsid w:val="00C53872"/>
    <w:rsid w:val="00C568F5"/>
    <w:rsid w:val="00C827E9"/>
    <w:rsid w:val="00C83CE9"/>
    <w:rsid w:val="00C9527F"/>
    <w:rsid w:val="00CA0101"/>
    <w:rsid w:val="00CA1EDE"/>
    <w:rsid w:val="00CC71C4"/>
    <w:rsid w:val="00CD56B0"/>
    <w:rsid w:val="00CD7566"/>
    <w:rsid w:val="00CF55FC"/>
    <w:rsid w:val="00D11ECE"/>
    <w:rsid w:val="00D54978"/>
    <w:rsid w:val="00D60E31"/>
    <w:rsid w:val="00D62730"/>
    <w:rsid w:val="00D76DD3"/>
    <w:rsid w:val="00D823C2"/>
    <w:rsid w:val="00D911ED"/>
    <w:rsid w:val="00DA6A8F"/>
    <w:rsid w:val="00DC1696"/>
    <w:rsid w:val="00DE084C"/>
    <w:rsid w:val="00E15F3A"/>
    <w:rsid w:val="00E303AA"/>
    <w:rsid w:val="00E315A3"/>
    <w:rsid w:val="00E413B3"/>
    <w:rsid w:val="00E565DC"/>
    <w:rsid w:val="00E7293B"/>
    <w:rsid w:val="00E837B4"/>
    <w:rsid w:val="00E879CF"/>
    <w:rsid w:val="00E91295"/>
    <w:rsid w:val="00EA4CAA"/>
    <w:rsid w:val="00EA4EE6"/>
    <w:rsid w:val="00EB188A"/>
    <w:rsid w:val="00EE5691"/>
    <w:rsid w:val="00F07CF2"/>
    <w:rsid w:val="00F240E5"/>
    <w:rsid w:val="00F45418"/>
    <w:rsid w:val="00F45DAE"/>
    <w:rsid w:val="00F65939"/>
    <w:rsid w:val="00F92DDC"/>
    <w:rsid w:val="00F967F6"/>
    <w:rsid w:val="00FD0460"/>
    <w:rsid w:val="00FD5689"/>
    <w:rsid w:val="00FE143D"/>
    <w:rsid w:val="00FF73E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16011"/>
  <w15:docId w15:val="{38857F78-CDC6-4FF0-907B-188D8E8A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644E7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B0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0354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6B0354"/>
  </w:style>
  <w:style w:type="character" w:styleId="CommentReference">
    <w:name w:val="annotation reference"/>
    <w:basedOn w:val="DefaultParagraphFont"/>
    <w:semiHidden/>
    <w:unhideWhenUsed/>
    <w:rsid w:val="00C24E7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24E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24E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24E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24E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C24E7D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24E7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rsid w:val="00355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117" Type="http://schemas.openxmlformats.org/officeDocument/2006/relationships/image" Target="media/image11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12" Type="http://schemas.openxmlformats.org/officeDocument/2006/relationships/image" Target="media/image105.png"/><Relationship Id="rId16" Type="http://schemas.openxmlformats.org/officeDocument/2006/relationships/image" Target="media/image10.png"/><Relationship Id="rId107" Type="http://schemas.openxmlformats.org/officeDocument/2006/relationships/image" Target="media/image100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102" Type="http://schemas.openxmlformats.org/officeDocument/2006/relationships/image" Target="media/image95.png"/><Relationship Id="rId123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image" Target="media/image83.png"/><Relationship Id="rId95" Type="http://schemas.openxmlformats.org/officeDocument/2006/relationships/image" Target="media/image8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113" Type="http://schemas.openxmlformats.org/officeDocument/2006/relationships/image" Target="media/image106.png"/><Relationship Id="rId118" Type="http://schemas.openxmlformats.org/officeDocument/2006/relationships/image" Target="media/image111.png"/><Relationship Id="rId80" Type="http://schemas.openxmlformats.org/officeDocument/2006/relationships/image" Target="media/image74.png"/><Relationship Id="rId85" Type="http://schemas.openxmlformats.org/officeDocument/2006/relationships/image" Target="media/image78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image" Target="media/image96.png"/><Relationship Id="rId108" Type="http://schemas.openxmlformats.org/officeDocument/2006/relationships/image" Target="media/image101.png"/><Relationship Id="rId54" Type="http://schemas.openxmlformats.org/officeDocument/2006/relationships/image" Target="media/image48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91" Type="http://schemas.openxmlformats.org/officeDocument/2006/relationships/image" Target="media/image84.png"/><Relationship Id="rId96" Type="http://schemas.openxmlformats.org/officeDocument/2006/relationships/image" Target="media/image8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49" Type="http://schemas.openxmlformats.org/officeDocument/2006/relationships/image" Target="media/image43.png"/><Relationship Id="rId114" Type="http://schemas.openxmlformats.org/officeDocument/2006/relationships/image" Target="media/image107.png"/><Relationship Id="rId119" Type="http://schemas.openxmlformats.org/officeDocument/2006/relationships/image" Target="media/image112.png"/><Relationship Id="rId44" Type="http://schemas.openxmlformats.org/officeDocument/2006/relationships/image" Target="media/image38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81" Type="http://schemas.openxmlformats.org/officeDocument/2006/relationships/image" Target="media/image75.png"/><Relationship Id="rId86" Type="http://schemas.openxmlformats.org/officeDocument/2006/relationships/image" Target="media/image7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109" Type="http://schemas.openxmlformats.org/officeDocument/2006/relationships/image" Target="media/image102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0.png"/><Relationship Id="rId104" Type="http://schemas.openxmlformats.org/officeDocument/2006/relationships/image" Target="media/image97.png"/><Relationship Id="rId120" Type="http://schemas.openxmlformats.org/officeDocument/2006/relationships/image" Target="media/image113.png"/><Relationship Id="rId125" Type="http://schemas.microsoft.com/office/2016/09/relationships/commentsIds" Target="commentsIds.xml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5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0.png"/><Relationship Id="rId110" Type="http://schemas.openxmlformats.org/officeDocument/2006/relationships/image" Target="media/image103.png"/><Relationship Id="rId115" Type="http://schemas.openxmlformats.org/officeDocument/2006/relationships/image" Target="media/image108.png"/><Relationship Id="rId61" Type="http://schemas.openxmlformats.org/officeDocument/2006/relationships/image" Target="media/image55.png"/><Relationship Id="rId82" Type="http://schemas.openxmlformats.org/officeDocument/2006/relationships/comments" Target="comments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93.png"/><Relationship Id="rId105" Type="http://schemas.openxmlformats.org/officeDocument/2006/relationships/image" Target="media/image98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image" Target="media/image19.png"/><Relationship Id="rId46" Type="http://schemas.openxmlformats.org/officeDocument/2006/relationships/image" Target="media/image40.png"/><Relationship Id="rId67" Type="http://schemas.openxmlformats.org/officeDocument/2006/relationships/image" Target="media/image61.png"/><Relationship Id="rId116" Type="http://schemas.openxmlformats.org/officeDocument/2006/relationships/image" Target="media/image109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62" Type="http://schemas.openxmlformats.org/officeDocument/2006/relationships/image" Target="media/image56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111" Type="http://schemas.openxmlformats.org/officeDocument/2006/relationships/image" Target="media/image104.png"/><Relationship Id="rId15" Type="http://schemas.openxmlformats.org/officeDocument/2006/relationships/image" Target="media/image9.png"/><Relationship Id="rId36" Type="http://schemas.openxmlformats.org/officeDocument/2006/relationships/image" Target="media/image30.png"/><Relationship Id="rId57" Type="http://schemas.openxmlformats.org/officeDocument/2006/relationships/image" Target="media/image51.png"/><Relationship Id="rId106" Type="http://schemas.openxmlformats.org/officeDocument/2006/relationships/image" Target="media/image99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52" Type="http://schemas.openxmlformats.org/officeDocument/2006/relationships/image" Target="media/image46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1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4146</Words>
  <Characters>23634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 Parenting Survey (Text)</vt:lpstr>
    </vt:vector>
  </TitlesOfParts>
  <Company/>
  <LinksUpToDate>false</LinksUpToDate>
  <CharactersWithSpaces>27725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Parenting Survey (Text)</dc:title>
  <dc:subject/>
  <dc:creator>Adam Jauregui</dc:creator>
  <cp:keywords/>
  <dc:description/>
  <cp:lastModifiedBy>Jill R Glassman</cp:lastModifiedBy>
  <cp:revision>2</cp:revision>
  <cp:lastPrinted>2019-08-20T21:04:00Z</cp:lastPrinted>
  <dcterms:created xsi:type="dcterms:W3CDTF">2020-02-21T19:16:00Z</dcterms:created>
  <dcterms:modified xsi:type="dcterms:W3CDTF">2020-02-21T19:16:00Z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7/9/2019</vt:lpwstr>
  </property>
  <property fmtid="{D5CDD505-2E9C-101B-9397-08002B2CF9AE}" pid="3" name="output">
    <vt:lpwstr>word_document</vt:lpwstr>
  </property>
</Properties>
</file>