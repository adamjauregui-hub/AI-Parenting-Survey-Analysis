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78F55B" w14:textId="77777777" w:rsidR="00EB7261" w:rsidRDefault="00662485" w:rsidP="00EB7261">
      <w:pPr>
        <w:pStyle w:val="BodyText"/>
      </w:pPr>
      <w:bookmarkStart w:id="0" w:name="_GoBack"/>
      <w:bookmarkEnd w:id="0"/>
      <w:r>
        <w:t>Table 2 Relationships between Technoference and AI Tool Acceptance &amp; Demographics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085"/>
        <w:gridCol w:w="1849"/>
        <w:gridCol w:w="1843"/>
        <w:gridCol w:w="1798"/>
      </w:tblGrid>
      <w:tr w:rsidR="00EB7261" w14:paraId="42B8C02F" w14:textId="77777777" w:rsidTr="00662485">
        <w:tc>
          <w:tcPr>
            <w:tcW w:w="2085" w:type="dxa"/>
            <w:tcBorders>
              <w:bottom w:val="single" w:sz="4" w:space="0" w:color="auto"/>
            </w:tcBorders>
          </w:tcPr>
          <w:p w14:paraId="6C699160" w14:textId="77777777" w:rsidR="00EB7261" w:rsidRDefault="00EB7261" w:rsidP="006F76F2">
            <w:pPr>
              <w:jc w:val="center"/>
              <w:pPrChange w:id="1" w:author="Adam Jauregui" w:date="2019-11-06T13:34:00Z">
                <w:pPr/>
              </w:pPrChange>
            </w:pPr>
          </w:p>
        </w:tc>
        <w:tc>
          <w:tcPr>
            <w:tcW w:w="5490" w:type="dxa"/>
            <w:gridSpan w:val="3"/>
            <w:tcBorders>
              <w:bottom w:val="single" w:sz="4" w:space="0" w:color="auto"/>
            </w:tcBorders>
          </w:tcPr>
          <w:p w14:paraId="28FB109B" w14:textId="77777777" w:rsidR="00EB7261" w:rsidRDefault="00EB7261" w:rsidP="00F01F73">
            <w:pPr>
              <w:jc w:val="center"/>
            </w:pPr>
            <w:r>
              <w:t>Sample Mean (SD)</w:t>
            </w:r>
          </w:p>
        </w:tc>
      </w:tr>
      <w:tr w:rsidR="00EB7261" w14:paraId="6229A117" w14:textId="77777777" w:rsidTr="00F01F73">
        <w:tc>
          <w:tcPr>
            <w:tcW w:w="2085" w:type="dxa"/>
          </w:tcPr>
          <w:p w14:paraId="44B1958E" w14:textId="77777777" w:rsidR="00EB7261" w:rsidRPr="00A351C7" w:rsidRDefault="00EB7261" w:rsidP="00F01F73">
            <w:pPr>
              <w:rPr>
                <w:b/>
              </w:rPr>
            </w:pPr>
            <w:r w:rsidRPr="00A351C7">
              <w:rPr>
                <w:b/>
              </w:rPr>
              <w:t xml:space="preserve">Scale: </w:t>
            </w:r>
          </w:p>
        </w:tc>
        <w:tc>
          <w:tcPr>
            <w:tcW w:w="1849" w:type="dxa"/>
          </w:tcPr>
          <w:p w14:paraId="6BC33130" w14:textId="77777777" w:rsidR="00EB7261" w:rsidRPr="00A351C7" w:rsidRDefault="00EB7261" w:rsidP="00F01F73">
            <w:pPr>
              <w:rPr>
                <w:b/>
              </w:rPr>
            </w:pPr>
            <w:r w:rsidRPr="00A351C7">
              <w:rPr>
                <w:b/>
              </w:rPr>
              <w:t>ParentProbTech</w:t>
            </w:r>
          </w:p>
        </w:tc>
        <w:tc>
          <w:tcPr>
            <w:tcW w:w="1843" w:type="dxa"/>
          </w:tcPr>
          <w:p w14:paraId="3A42FF04" w14:textId="77777777" w:rsidR="00EB7261" w:rsidRPr="00A351C7" w:rsidRDefault="00EB7261" w:rsidP="00F01F73">
            <w:pPr>
              <w:rPr>
                <w:b/>
              </w:rPr>
            </w:pPr>
            <w:r w:rsidRPr="00A351C7">
              <w:rPr>
                <w:b/>
              </w:rPr>
              <w:t>Technoference</w:t>
            </w:r>
          </w:p>
        </w:tc>
        <w:tc>
          <w:tcPr>
            <w:tcW w:w="1798" w:type="dxa"/>
          </w:tcPr>
          <w:p w14:paraId="373E0A9B" w14:textId="77777777" w:rsidR="00EB7261" w:rsidRPr="00A351C7" w:rsidRDefault="00EB7261" w:rsidP="00F01F73">
            <w:pPr>
              <w:rPr>
                <w:b/>
              </w:rPr>
            </w:pPr>
            <w:r w:rsidRPr="00A351C7">
              <w:rPr>
                <w:b/>
              </w:rPr>
              <w:t>TAM-PU</w:t>
            </w:r>
          </w:p>
        </w:tc>
      </w:tr>
      <w:tr w:rsidR="00EB7261" w14:paraId="5B520D79" w14:textId="77777777" w:rsidTr="00662485">
        <w:tc>
          <w:tcPr>
            <w:tcW w:w="2085" w:type="dxa"/>
            <w:tcBorders>
              <w:bottom w:val="single" w:sz="4" w:space="0" w:color="auto"/>
            </w:tcBorders>
          </w:tcPr>
          <w:p w14:paraId="7215E5D0" w14:textId="77777777" w:rsidR="00EB7261" w:rsidRPr="00662485" w:rsidRDefault="00EB7261" w:rsidP="00F01F73">
            <w:pPr>
              <w:rPr>
                <w:i/>
              </w:rPr>
            </w:pPr>
            <w:r w:rsidRPr="00662485">
              <w:rPr>
                <w:i/>
              </w:rPr>
              <w:t>Cronbach’s alpha</w:t>
            </w:r>
          </w:p>
        </w:tc>
        <w:tc>
          <w:tcPr>
            <w:tcW w:w="1849" w:type="dxa"/>
            <w:tcBorders>
              <w:bottom w:val="single" w:sz="4" w:space="0" w:color="auto"/>
            </w:tcBorders>
          </w:tcPr>
          <w:p w14:paraId="4D1E636F" w14:textId="77777777" w:rsidR="00EB7261" w:rsidRPr="00662485" w:rsidRDefault="00EB7261" w:rsidP="00F01F73">
            <w:pPr>
              <w:rPr>
                <w:i/>
              </w:rPr>
            </w:pPr>
            <w:r w:rsidRPr="00662485">
              <w:rPr>
                <w:i/>
              </w:rPr>
              <w:t>.80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1D9715E" w14:textId="77777777" w:rsidR="00EB7261" w:rsidRPr="00662485" w:rsidRDefault="00EB7261" w:rsidP="00DE4FE1">
            <w:pPr>
              <w:rPr>
                <w:i/>
              </w:rPr>
            </w:pPr>
            <w:r w:rsidRPr="00662485">
              <w:rPr>
                <w:i/>
              </w:rPr>
              <w:t>.8</w:t>
            </w:r>
            <w:r w:rsidR="00DE4FE1">
              <w:rPr>
                <w:i/>
              </w:rPr>
              <w:t>7</w:t>
            </w:r>
          </w:p>
        </w:tc>
        <w:tc>
          <w:tcPr>
            <w:tcW w:w="1798" w:type="dxa"/>
            <w:tcBorders>
              <w:bottom w:val="single" w:sz="4" w:space="0" w:color="auto"/>
            </w:tcBorders>
          </w:tcPr>
          <w:p w14:paraId="2DDEE709" w14:textId="77777777" w:rsidR="00EB7261" w:rsidRPr="00662485" w:rsidRDefault="00EB7261" w:rsidP="00F01F73">
            <w:pPr>
              <w:rPr>
                <w:i/>
              </w:rPr>
            </w:pPr>
            <w:r w:rsidRPr="00662485">
              <w:rPr>
                <w:i/>
              </w:rPr>
              <w:t>.94</w:t>
            </w:r>
          </w:p>
        </w:tc>
      </w:tr>
      <w:tr w:rsidR="00EB7261" w14:paraId="6F1EC996" w14:textId="77777777" w:rsidTr="00662485"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DBC68D" w14:textId="77777777" w:rsidR="00EB7261" w:rsidRPr="00F63DAC" w:rsidRDefault="00EB7261" w:rsidP="00F01F73">
            <w:pPr>
              <w:rPr>
                <w:b/>
              </w:rPr>
            </w:pPr>
            <w:r w:rsidRPr="00F63DAC">
              <w:rPr>
                <w:b/>
              </w:rPr>
              <w:t>Overall</w:t>
            </w: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5D0922" w14:textId="77777777" w:rsidR="00EB7261" w:rsidRDefault="00EB7261" w:rsidP="00F01F73">
            <w:r>
              <w:t>3.72 (1.32)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342536" w14:textId="77777777" w:rsidR="00EB7261" w:rsidRDefault="00EB7261" w:rsidP="00F54582">
            <w:r>
              <w:t>3.0</w:t>
            </w:r>
            <w:r w:rsidR="00F54582">
              <w:t>3</w:t>
            </w:r>
            <w:r>
              <w:t xml:space="preserve"> (2.0</w:t>
            </w:r>
            <w:r w:rsidR="00F54582">
              <w:t>7</w:t>
            </w:r>
            <w:r>
              <w:t>)</w:t>
            </w:r>
          </w:p>
        </w:tc>
        <w:tc>
          <w:tcPr>
            <w:tcW w:w="1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844382" w14:textId="77777777" w:rsidR="00EB7261" w:rsidRDefault="00EB7261" w:rsidP="00F01F73">
            <w:r>
              <w:t>3.53 (1.29)</w:t>
            </w:r>
          </w:p>
        </w:tc>
      </w:tr>
      <w:tr w:rsidR="00EB7261" w14:paraId="750EB5E1" w14:textId="77777777" w:rsidTr="00662485"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</w:tcPr>
          <w:p w14:paraId="0B2866E6" w14:textId="77777777" w:rsidR="00EB7261" w:rsidRPr="00F63DAC" w:rsidRDefault="00EB7261" w:rsidP="00F01F73">
            <w:pPr>
              <w:rPr>
                <w:b/>
              </w:rPr>
            </w:pPr>
            <w:r w:rsidRPr="00F63DAC">
              <w:rPr>
                <w:b/>
              </w:rPr>
              <w:t>Age</w:t>
            </w:r>
            <w:r w:rsidR="00B81EE4">
              <w:rPr>
                <w:b/>
              </w:rPr>
              <w:t xml:space="preserve"> (parent)</w:t>
            </w: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14:paraId="28002C25" w14:textId="77777777" w:rsidR="00EB7261" w:rsidRDefault="00EB7261" w:rsidP="00F01F73">
            <w:r>
              <w:rPr>
                <w:rFonts w:ascii="Arial" w:hAnsi="Arial" w:cs="Arial"/>
              </w:rPr>
              <w:t>ρ</w:t>
            </w:r>
            <w:r>
              <w:t xml:space="preserve"> = -.12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29AA4FD3" w14:textId="77777777" w:rsidR="00EB7261" w:rsidRDefault="00EB7261" w:rsidP="00F54582">
            <w:r>
              <w:rPr>
                <w:rFonts w:ascii="Arial" w:hAnsi="Arial" w:cs="Arial"/>
              </w:rPr>
              <w:t>ρ</w:t>
            </w:r>
            <w:r>
              <w:t xml:space="preserve"> = -.1</w:t>
            </w:r>
            <w:r w:rsidR="00F54582">
              <w:t>2</w:t>
            </w:r>
          </w:p>
        </w:tc>
        <w:tc>
          <w:tcPr>
            <w:tcW w:w="1798" w:type="dxa"/>
            <w:tcBorders>
              <w:top w:val="single" w:sz="4" w:space="0" w:color="auto"/>
              <w:bottom w:val="single" w:sz="4" w:space="0" w:color="auto"/>
            </w:tcBorders>
          </w:tcPr>
          <w:p w14:paraId="05C516F7" w14:textId="77777777" w:rsidR="00EB7261" w:rsidRDefault="00EB7261" w:rsidP="00F01F73">
            <w:r>
              <w:rPr>
                <w:rFonts w:ascii="Arial" w:hAnsi="Arial" w:cs="Arial"/>
              </w:rPr>
              <w:t>ρ</w:t>
            </w:r>
            <w:r>
              <w:t xml:space="preserve"> = -.11</w:t>
            </w:r>
          </w:p>
        </w:tc>
      </w:tr>
      <w:tr w:rsidR="00B81EE4" w14:paraId="36F74D6F" w14:textId="77777777" w:rsidTr="00662485"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</w:tcPr>
          <w:p w14:paraId="506462C3" w14:textId="77777777" w:rsidR="00B81EE4" w:rsidRPr="00F63DAC" w:rsidRDefault="00B81EE4" w:rsidP="00F01F73">
            <w:pPr>
              <w:rPr>
                <w:b/>
              </w:rPr>
            </w:pPr>
            <w:commentRangeStart w:id="2"/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14:paraId="362DAD94" w14:textId="1005E4DF" w:rsidR="00B81EE4" w:rsidRDefault="00B81EE4" w:rsidP="00F01F73">
            <w:commentRangeStart w:id="3"/>
            <w:del w:id="4" w:author="Adam Jauregui" w:date="2019-10-28T16:20:00Z">
              <w:r w:rsidDel="00101C3A">
                <w:delText>Mean (SD)</w:delText>
              </w:r>
            </w:del>
            <w:ins w:id="5" w:author="Adam Jauregui" w:date="2019-10-28T16:20:00Z">
              <w:r w:rsidR="00101C3A">
                <w:t>(p = .04)</w:t>
              </w:r>
            </w:ins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1168DF56" w14:textId="75EED543" w:rsidR="00B81EE4" w:rsidRDefault="00B81EE4" w:rsidP="00F01F73">
            <w:del w:id="6" w:author="Adam Jauregui" w:date="2019-10-28T16:26:00Z">
              <w:r w:rsidDel="00101C3A">
                <w:delText>Mean (SD)</w:delText>
              </w:r>
            </w:del>
            <w:ins w:id="7" w:author="Adam Jauregui" w:date="2019-10-28T16:26:00Z">
              <w:r w:rsidR="00101C3A">
                <w:t>(p = .05)</w:t>
              </w:r>
            </w:ins>
          </w:p>
        </w:tc>
        <w:tc>
          <w:tcPr>
            <w:tcW w:w="1798" w:type="dxa"/>
            <w:tcBorders>
              <w:top w:val="single" w:sz="4" w:space="0" w:color="auto"/>
              <w:bottom w:val="single" w:sz="4" w:space="0" w:color="auto"/>
            </w:tcBorders>
          </w:tcPr>
          <w:p w14:paraId="7F4C8E2D" w14:textId="6A65107D" w:rsidR="00B81EE4" w:rsidRDefault="00B81EE4" w:rsidP="00F01F73">
            <w:del w:id="8" w:author="Adam Jauregui" w:date="2019-10-28T16:26:00Z">
              <w:r w:rsidDel="00101C3A">
                <w:delText>Mean (SD)</w:delText>
              </w:r>
              <w:commentRangeEnd w:id="3"/>
              <w:r w:rsidDel="00101C3A">
                <w:rPr>
                  <w:rStyle w:val="CommentReference"/>
                </w:rPr>
                <w:commentReference w:id="3"/>
              </w:r>
              <w:r w:rsidR="008515C5" w:rsidDel="00101C3A">
                <w:rPr>
                  <w:rStyle w:val="CommentReference"/>
                </w:rPr>
                <w:commentReference w:id="2"/>
              </w:r>
            </w:del>
            <w:ins w:id="9" w:author="Adam Jauregui" w:date="2019-10-28T16:26:00Z">
              <w:r w:rsidR="00101C3A">
                <w:t>(p = .07)</w:t>
              </w:r>
            </w:ins>
          </w:p>
        </w:tc>
      </w:tr>
      <w:commentRangeEnd w:id="2"/>
      <w:tr w:rsidR="00EB7261" w14:paraId="494FFEE4" w14:textId="77777777" w:rsidTr="00662485"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</w:tcPr>
          <w:p w14:paraId="4862632E" w14:textId="77777777" w:rsidR="00EB7261" w:rsidRPr="00F63DAC" w:rsidRDefault="00EB7261" w:rsidP="00F01F73">
            <w:pPr>
              <w:rPr>
                <w:b/>
              </w:rPr>
            </w:pPr>
            <w:r w:rsidRPr="00101C3A">
              <w:rPr>
                <w:b/>
              </w:rPr>
              <w:t>Sex</w:t>
            </w:r>
            <w:r w:rsidR="00F8326C" w:rsidRPr="00101C3A">
              <w:rPr>
                <w:b/>
              </w:rPr>
              <w:t>*</w:t>
            </w: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14:paraId="0183BCF9" w14:textId="77777777" w:rsidR="00EB7261" w:rsidRDefault="00EB7261" w:rsidP="00F01F73"/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35F54718" w14:textId="77777777" w:rsidR="00EB7261" w:rsidRDefault="00EB7261" w:rsidP="00F01F73"/>
        </w:tc>
        <w:tc>
          <w:tcPr>
            <w:tcW w:w="1798" w:type="dxa"/>
            <w:tcBorders>
              <w:top w:val="single" w:sz="4" w:space="0" w:color="auto"/>
              <w:bottom w:val="single" w:sz="4" w:space="0" w:color="auto"/>
            </w:tcBorders>
          </w:tcPr>
          <w:p w14:paraId="1DB524C3" w14:textId="77777777" w:rsidR="00EB7261" w:rsidRDefault="00EB7261" w:rsidP="00F01F73"/>
        </w:tc>
      </w:tr>
      <w:tr w:rsidR="00EB7261" w14:paraId="651EC4C5" w14:textId="77777777" w:rsidTr="00662485">
        <w:tc>
          <w:tcPr>
            <w:tcW w:w="2085" w:type="dxa"/>
            <w:tcBorders>
              <w:top w:val="single" w:sz="4" w:space="0" w:color="auto"/>
            </w:tcBorders>
            <w:shd w:val="clear" w:color="auto" w:fill="auto"/>
          </w:tcPr>
          <w:p w14:paraId="1CF2578F" w14:textId="77777777" w:rsidR="00EB7261" w:rsidRPr="00F54582" w:rsidRDefault="00EB7261" w:rsidP="00F01F73">
            <w:r w:rsidRPr="00F54582">
              <w:t xml:space="preserve">   Female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1815BD8D" w14:textId="77777777" w:rsidR="00EB7261" w:rsidRPr="00F54582" w:rsidRDefault="00EB7261" w:rsidP="00F01F73">
            <w:r w:rsidRPr="00F54582">
              <w:t>3.67 (1.28)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15159155" w14:textId="77777777" w:rsidR="00EB7261" w:rsidRPr="00F54582" w:rsidRDefault="00EB7261" w:rsidP="00F01F73">
            <w:r w:rsidRPr="00F54582">
              <w:t>3.03 (2.03)</w:t>
            </w:r>
          </w:p>
        </w:tc>
        <w:tc>
          <w:tcPr>
            <w:tcW w:w="1798" w:type="dxa"/>
            <w:tcBorders>
              <w:top w:val="single" w:sz="4" w:space="0" w:color="auto"/>
            </w:tcBorders>
            <w:shd w:val="clear" w:color="auto" w:fill="auto"/>
          </w:tcPr>
          <w:p w14:paraId="77752BD0" w14:textId="77777777" w:rsidR="00EB7261" w:rsidRPr="00F54582" w:rsidRDefault="00EB7261" w:rsidP="00F01F73">
            <w:r w:rsidRPr="00F54582">
              <w:t>3.46 (1.25)</w:t>
            </w:r>
          </w:p>
        </w:tc>
      </w:tr>
      <w:tr w:rsidR="00EB7261" w14:paraId="13A98B51" w14:textId="77777777" w:rsidTr="00F01F73">
        <w:tc>
          <w:tcPr>
            <w:tcW w:w="2085" w:type="dxa"/>
            <w:shd w:val="clear" w:color="auto" w:fill="auto"/>
          </w:tcPr>
          <w:p w14:paraId="686F9D4B" w14:textId="77777777" w:rsidR="00EB7261" w:rsidRPr="00F54582" w:rsidRDefault="00EB7261" w:rsidP="00F01F73">
            <w:r w:rsidRPr="00F54582">
              <w:t xml:space="preserve">   Male</w:t>
            </w:r>
          </w:p>
        </w:tc>
        <w:tc>
          <w:tcPr>
            <w:tcW w:w="1849" w:type="dxa"/>
            <w:shd w:val="clear" w:color="auto" w:fill="auto"/>
          </w:tcPr>
          <w:p w14:paraId="1CF23D62" w14:textId="77777777" w:rsidR="00EB7261" w:rsidRPr="00F54582" w:rsidRDefault="00EB7261" w:rsidP="00F54582">
            <w:r w:rsidRPr="00F54582">
              <w:t>3.</w:t>
            </w:r>
            <w:r w:rsidR="00F54582" w:rsidRPr="00F54582">
              <w:t>89</w:t>
            </w:r>
            <w:r w:rsidRPr="00F54582">
              <w:t xml:space="preserve"> (1.</w:t>
            </w:r>
            <w:r w:rsidR="00F54582">
              <w:t>51</w:t>
            </w:r>
            <w:r w:rsidRPr="00F54582">
              <w:t>)</w:t>
            </w:r>
          </w:p>
        </w:tc>
        <w:tc>
          <w:tcPr>
            <w:tcW w:w="1843" w:type="dxa"/>
            <w:shd w:val="clear" w:color="auto" w:fill="auto"/>
          </w:tcPr>
          <w:p w14:paraId="1429AB1A" w14:textId="77777777" w:rsidR="00EB7261" w:rsidRPr="00F54582" w:rsidRDefault="00EB7261" w:rsidP="00F54582">
            <w:r w:rsidRPr="00F54582">
              <w:t>3.0</w:t>
            </w:r>
            <w:r w:rsidR="00F54582">
              <w:t>5</w:t>
            </w:r>
            <w:r w:rsidRPr="00F54582">
              <w:t xml:space="preserve"> (2.25)</w:t>
            </w:r>
          </w:p>
        </w:tc>
        <w:tc>
          <w:tcPr>
            <w:tcW w:w="1798" w:type="dxa"/>
            <w:shd w:val="clear" w:color="auto" w:fill="auto"/>
          </w:tcPr>
          <w:p w14:paraId="1D95B766" w14:textId="77777777" w:rsidR="00EB7261" w:rsidRPr="00F54582" w:rsidRDefault="00EB7261" w:rsidP="00F54582">
            <w:r w:rsidRPr="00F54582">
              <w:t>3.</w:t>
            </w:r>
            <w:r w:rsidR="00F54582">
              <w:t>79</w:t>
            </w:r>
            <w:r w:rsidRPr="00F54582">
              <w:t xml:space="preserve"> (1.4</w:t>
            </w:r>
            <w:r w:rsidR="00F54582">
              <w:t>2</w:t>
            </w:r>
            <w:r w:rsidRPr="00F54582">
              <w:t>)</w:t>
            </w:r>
          </w:p>
        </w:tc>
      </w:tr>
      <w:tr w:rsidR="00EB7261" w14:paraId="74EC7D35" w14:textId="77777777" w:rsidTr="00662485">
        <w:tc>
          <w:tcPr>
            <w:tcW w:w="2085" w:type="dxa"/>
            <w:tcBorders>
              <w:bottom w:val="single" w:sz="4" w:space="0" w:color="auto"/>
            </w:tcBorders>
            <w:shd w:val="clear" w:color="auto" w:fill="auto"/>
          </w:tcPr>
          <w:p w14:paraId="6A524BEF" w14:textId="77777777" w:rsidR="00EB7261" w:rsidRPr="00F54582" w:rsidRDefault="00EB7261" w:rsidP="00F01F73"/>
        </w:tc>
        <w:tc>
          <w:tcPr>
            <w:tcW w:w="1849" w:type="dxa"/>
            <w:tcBorders>
              <w:bottom w:val="single" w:sz="4" w:space="0" w:color="auto"/>
            </w:tcBorders>
            <w:shd w:val="clear" w:color="auto" w:fill="auto"/>
          </w:tcPr>
          <w:p w14:paraId="723801CA" w14:textId="77777777" w:rsidR="00EB7261" w:rsidRPr="00F54582" w:rsidRDefault="00EB7261" w:rsidP="00F54582">
            <w:r w:rsidRPr="00F54582">
              <w:t>(p = .</w:t>
            </w:r>
            <w:r w:rsidR="00F54582">
              <w:t>20</w:t>
            </w:r>
            <w:r w:rsidRPr="00F54582">
              <w:t>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14:paraId="69A986C9" w14:textId="77777777" w:rsidR="00EB7261" w:rsidRPr="00F54582" w:rsidRDefault="00EB7261" w:rsidP="00F01F73">
            <w:r w:rsidRPr="00F54582">
              <w:t>(p = 1.0)</w:t>
            </w:r>
          </w:p>
        </w:tc>
        <w:tc>
          <w:tcPr>
            <w:tcW w:w="1798" w:type="dxa"/>
            <w:tcBorders>
              <w:bottom w:val="single" w:sz="4" w:space="0" w:color="auto"/>
            </w:tcBorders>
            <w:shd w:val="clear" w:color="auto" w:fill="auto"/>
          </w:tcPr>
          <w:p w14:paraId="27A4B625" w14:textId="77777777" w:rsidR="00EB7261" w:rsidRPr="00F54582" w:rsidRDefault="00EB7261" w:rsidP="00F54582">
            <w:r w:rsidRPr="00F54582">
              <w:t>(p = .0</w:t>
            </w:r>
            <w:r w:rsidR="00F54582">
              <w:t>4</w:t>
            </w:r>
            <w:r w:rsidRPr="00F54582">
              <w:t>)</w:t>
            </w:r>
          </w:p>
        </w:tc>
      </w:tr>
      <w:tr w:rsidR="00EB7261" w14:paraId="6A9B8384" w14:textId="77777777" w:rsidTr="00662485"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8C5D4E" w14:textId="77777777" w:rsidR="00EB7261" w:rsidRPr="00F63DAC" w:rsidRDefault="00EB7261" w:rsidP="00F01F73">
            <w:pPr>
              <w:rPr>
                <w:b/>
              </w:rPr>
            </w:pPr>
            <w:r w:rsidRPr="00F63DAC">
              <w:rPr>
                <w:b/>
              </w:rPr>
              <w:t>Education</w:t>
            </w: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E44756" w14:textId="77777777" w:rsidR="00EB7261" w:rsidRDefault="00EB7261" w:rsidP="00F01F73"/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918B73" w14:textId="77777777" w:rsidR="00EB7261" w:rsidRDefault="00EB7261" w:rsidP="00F01F73"/>
        </w:tc>
        <w:tc>
          <w:tcPr>
            <w:tcW w:w="1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9FB97B" w14:textId="77777777" w:rsidR="00EB7261" w:rsidRDefault="00EB7261" w:rsidP="00F01F73"/>
        </w:tc>
      </w:tr>
      <w:tr w:rsidR="00EB7261" w14:paraId="24CCE478" w14:textId="77777777" w:rsidTr="00662485">
        <w:tc>
          <w:tcPr>
            <w:tcW w:w="2085" w:type="dxa"/>
            <w:tcBorders>
              <w:top w:val="single" w:sz="4" w:space="0" w:color="auto"/>
            </w:tcBorders>
            <w:shd w:val="clear" w:color="auto" w:fill="auto"/>
          </w:tcPr>
          <w:p w14:paraId="6B114501" w14:textId="77777777" w:rsidR="00EB7261" w:rsidRDefault="00EB7261" w:rsidP="00F01F73">
            <w:r>
              <w:t xml:space="preserve">   </w:t>
            </w:r>
            <w:r>
              <w:rPr>
                <w:rFonts w:cstheme="minorHAnsi"/>
              </w:rPr>
              <w:t>≤HS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10912057" w14:textId="77777777" w:rsidR="00EB7261" w:rsidRDefault="00EB7261" w:rsidP="00F01F73">
            <w:r>
              <w:t>3.51 (1.39)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2A926F84" w14:textId="77777777" w:rsidR="00EB7261" w:rsidRDefault="00EB7261" w:rsidP="00F01F73">
            <w:r>
              <w:t>3.23 (2.12)</w:t>
            </w:r>
          </w:p>
        </w:tc>
        <w:tc>
          <w:tcPr>
            <w:tcW w:w="1798" w:type="dxa"/>
            <w:tcBorders>
              <w:top w:val="single" w:sz="4" w:space="0" w:color="auto"/>
            </w:tcBorders>
            <w:shd w:val="clear" w:color="auto" w:fill="auto"/>
          </w:tcPr>
          <w:p w14:paraId="4ECCE07C" w14:textId="77777777" w:rsidR="00EB7261" w:rsidRDefault="00EB7261" w:rsidP="00F01F73">
            <w:r>
              <w:t>3.34 (1.45)</w:t>
            </w:r>
          </w:p>
        </w:tc>
      </w:tr>
      <w:tr w:rsidR="008A65AF" w14:paraId="0B3B764A" w14:textId="77777777" w:rsidTr="00F01F73">
        <w:tc>
          <w:tcPr>
            <w:tcW w:w="2085" w:type="dxa"/>
            <w:shd w:val="clear" w:color="auto" w:fill="auto"/>
          </w:tcPr>
          <w:p w14:paraId="636586E4" w14:textId="77777777" w:rsidR="008A65AF" w:rsidRDefault="008A65AF" w:rsidP="00F54582">
            <w:pPr>
              <w:ind w:left="160"/>
            </w:pPr>
            <w:r>
              <w:t xml:space="preserve">Some College (no </w:t>
            </w:r>
            <w:r w:rsidR="00F54582">
              <w:t xml:space="preserve">     </w:t>
            </w:r>
            <w:r>
              <w:t>degree)</w:t>
            </w:r>
          </w:p>
        </w:tc>
        <w:tc>
          <w:tcPr>
            <w:tcW w:w="1849" w:type="dxa"/>
            <w:shd w:val="clear" w:color="auto" w:fill="auto"/>
          </w:tcPr>
          <w:p w14:paraId="48F4B49D" w14:textId="77777777" w:rsidR="008A65AF" w:rsidRDefault="00F54582" w:rsidP="00F01F73">
            <w:r>
              <w:t>3.68 (1.22)</w:t>
            </w:r>
          </w:p>
        </w:tc>
        <w:tc>
          <w:tcPr>
            <w:tcW w:w="1843" w:type="dxa"/>
            <w:shd w:val="clear" w:color="auto" w:fill="auto"/>
          </w:tcPr>
          <w:p w14:paraId="6EC1D86E" w14:textId="77777777" w:rsidR="008A65AF" w:rsidRDefault="00F54582" w:rsidP="00F01F73">
            <w:r>
              <w:t>2.58 (2.07)</w:t>
            </w:r>
          </w:p>
        </w:tc>
        <w:tc>
          <w:tcPr>
            <w:tcW w:w="1798" w:type="dxa"/>
            <w:shd w:val="clear" w:color="auto" w:fill="auto"/>
          </w:tcPr>
          <w:p w14:paraId="1D98D54C" w14:textId="77777777" w:rsidR="008A65AF" w:rsidRDefault="00F54582" w:rsidP="00F01F73">
            <w:r>
              <w:t>3.42 (1.12)</w:t>
            </w:r>
          </w:p>
        </w:tc>
      </w:tr>
      <w:tr w:rsidR="00EB7261" w14:paraId="5E6A7BEA" w14:textId="77777777" w:rsidTr="00F01F73">
        <w:tc>
          <w:tcPr>
            <w:tcW w:w="2085" w:type="dxa"/>
            <w:shd w:val="clear" w:color="auto" w:fill="auto"/>
          </w:tcPr>
          <w:p w14:paraId="0335B8C6" w14:textId="77777777" w:rsidR="00EB7261" w:rsidRDefault="00EB7261" w:rsidP="00F01F73">
            <w:r>
              <w:t xml:space="preserve">   </w:t>
            </w:r>
            <w:r>
              <w:rPr>
                <w:rFonts w:cstheme="minorHAnsi"/>
              </w:rPr>
              <w:t>≥</w:t>
            </w:r>
            <w:r>
              <w:t>College</w:t>
            </w:r>
            <w:r w:rsidR="008A65AF">
              <w:t xml:space="preserve"> degree</w:t>
            </w:r>
          </w:p>
        </w:tc>
        <w:tc>
          <w:tcPr>
            <w:tcW w:w="1849" w:type="dxa"/>
            <w:shd w:val="clear" w:color="auto" w:fill="auto"/>
          </w:tcPr>
          <w:p w14:paraId="3EFE26C6" w14:textId="77777777" w:rsidR="00EB7261" w:rsidRDefault="00F54582" w:rsidP="00F01F73">
            <w:r>
              <w:t>3.86 (1.33)</w:t>
            </w:r>
          </w:p>
        </w:tc>
        <w:tc>
          <w:tcPr>
            <w:tcW w:w="1843" w:type="dxa"/>
            <w:shd w:val="clear" w:color="auto" w:fill="auto"/>
          </w:tcPr>
          <w:p w14:paraId="37223F2B" w14:textId="77777777" w:rsidR="00EB7261" w:rsidRDefault="00F54582" w:rsidP="00F01F73">
            <w:r>
              <w:t>3.11 (2.04)</w:t>
            </w:r>
          </w:p>
        </w:tc>
        <w:tc>
          <w:tcPr>
            <w:tcW w:w="1798" w:type="dxa"/>
            <w:shd w:val="clear" w:color="auto" w:fill="auto"/>
          </w:tcPr>
          <w:p w14:paraId="37DE18CF" w14:textId="77777777" w:rsidR="00EB7261" w:rsidRDefault="00264711" w:rsidP="00F01F73">
            <w:r>
              <w:t>3.69 (1.25)</w:t>
            </w:r>
          </w:p>
        </w:tc>
      </w:tr>
      <w:tr w:rsidR="00EB7261" w14:paraId="5F268521" w14:textId="77777777" w:rsidTr="00F01F73">
        <w:tc>
          <w:tcPr>
            <w:tcW w:w="2085" w:type="dxa"/>
          </w:tcPr>
          <w:p w14:paraId="36209B1F" w14:textId="77777777" w:rsidR="00EB7261" w:rsidRDefault="00EB7261" w:rsidP="00F01F73"/>
        </w:tc>
        <w:tc>
          <w:tcPr>
            <w:tcW w:w="1849" w:type="dxa"/>
          </w:tcPr>
          <w:p w14:paraId="1BEBC94F" w14:textId="77777777" w:rsidR="00EB7261" w:rsidRDefault="00EB7261" w:rsidP="008A65AF">
            <w:r>
              <w:t>(p =</w:t>
            </w:r>
            <w:r w:rsidR="009C584E">
              <w:t xml:space="preserve"> .17</w:t>
            </w:r>
            <w:r>
              <w:t>)</w:t>
            </w:r>
          </w:p>
        </w:tc>
        <w:tc>
          <w:tcPr>
            <w:tcW w:w="1843" w:type="dxa"/>
          </w:tcPr>
          <w:p w14:paraId="3F969565" w14:textId="77777777" w:rsidR="00EB7261" w:rsidRDefault="00EB7261" w:rsidP="008A65AF">
            <w:r>
              <w:t xml:space="preserve">(p = </w:t>
            </w:r>
            <w:r w:rsidR="00FB687D">
              <w:t>.13)</w:t>
            </w:r>
          </w:p>
        </w:tc>
        <w:tc>
          <w:tcPr>
            <w:tcW w:w="1798" w:type="dxa"/>
          </w:tcPr>
          <w:p w14:paraId="0EEE184A" w14:textId="77777777" w:rsidR="00EB7261" w:rsidRDefault="00EB7261" w:rsidP="00F01F73">
            <w:r>
              <w:t>(</w:t>
            </w:r>
            <w:r w:rsidR="008A65AF">
              <w:t xml:space="preserve">p = </w:t>
            </w:r>
            <w:r w:rsidR="00997A46">
              <w:t>.11)</w:t>
            </w:r>
          </w:p>
        </w:tc>
      </w:tr>
      <w:tr w:rsidR="00EB7261" w14:paraId="2910BF96" w14:textId="77777777" w:rsidTr="00F01F73">
        <w:tc>
          <w:tcPr>
            <w:tcW w:w="2085" w:type="dxa"/>
          </w:tcPr>
          <w:p w14:paraId="63CE304F" w14:textId="77777777" w:rsidR="00EB7261" w:rsidRPr="00C37F0C" w:rsidRDefault="00EB7261" w:rsidP="00F01F73">
            <w:pPr>
              <w:rPr>
                <w:b/>
              </w:rPr>
            </w:pPr>
            <w:r w:rsidRPr="00101C3A">
              <w:rPr>
                <w:b/>
              </w:rPr>
              <w:t>Race/Ethnicity</w:t>
            </w:r>
          </w:p>
        </w:tc>
        <w:tc>
          <w:tcPr>
            <w:tcW w:w="1849" w:type="dxa"/>
          </w:tcPr>
          <w:p w14:paraId="7820210F" w14:textId="77777777" w:rsidR="00EB7261" w:rsidRPr="00C37F0C" w:rsidRDefault="00EB7261" w:rsidP="00F01F73">
            <w:pPr>
              <w:rPr>
                <w:b/>
              </w:rPr>
            </w:pPr>
          </w:p>
        </w:tc>
        <w:tc>
          <w:tcPr>
            <w:tcW w:w="1843" w:type="dxa"/>
          </w:tcPr>
          <w:p w14:paraId="03A13EE7" w14:textId="77777777" w:rsidR="00EB7261" w:rsidRPr="00C37F0C" w:rsidRDefault="00EB7261" w:rsidP="00F01F73">
            <w:pPr>
              <w:rPr>
                <w:b/>
              </w:rPr>
            </w:pPr>
          </w:p>
        </w:tc>
        <w:tc>
          <w:tcPr>
            <w:tcW w:w="1798" w:type="dxa"/>
          </w:tcPr>
          <w:p w14:paraId="5BF6E089" w14:textId="77777777" w:rsidR="00EB7261" w:rsidRPr="00C37F0C" w:rsidRDefault="00EB7261" w:rsidP="00F01F73">
            <w:pPr>
              <w:rPr>
                <w:b/>
              </w:rPr>
            </w:pPr>
          </w:p>
        </w:tc>
      </w:tr>
      <w:tr w:rsidR="00EB7261" w14:paraId="44BF2C40" w14:textId="77777777" w:rsidTr="00F01F73">
        <w:tc>
          <w:tcPr>
            <w:tcW w:w="2085" w:type="dxa"/>
          </w:tcPr>
          <w:p w14:paraId="0292B2D7" w14:textId="77777777" w:rsidR="00EB7261" w:rsidRDefault="00EB7261" w:rsidP="00F01F73">
            <w:r>
              <w:t xml:space="preserve">   White</w:t>
            </w:r>
          </w:p>
        </w:tc>
        <w:tc>
          <w:tcPr>
            <w:tcW w:w="1849" w:type="dxa"/>
          </w:tcPr>
          <w:p w14:paraId="50E3914F" w14:textId="77777777" w:rsidR="00EB7261" w:rsidRDefault="00EB7261" w:rsidP="00997A46">
            <w:r>
              <w:t>3.6</w:t>
            </w:r>
            <w:r w:rsidR="00997A46">
              <w:t>3</w:t>
            </w:r>
            <w:r>
              <w:t xml:space="preserve"> (1.36)</w:t>
            </w:r>
          </w:p>
        </w:tc>
        <w:tc>
          <w:tcPr>
            <w:tcW w:w="1843" w:type="dxa"/>
          </w:tcPr>
          <w:p w14:paraId="454A6E2D" w14:textId="77777777" w:rsidR="00EB7261" w:rsidRDefault="00EB7261" w:rsidP="00CF3C2F">
            <w:r>
              <w:t>2.8</w:t>
            </w:r>
            <w:r w:rsidR="00997A46">
              <w:t>2</w:t>
            </w:r>
            <w:r>
              <w:t xml:space="preserve"> (2.0)</w:t>
            </w:r>
          </w:p>
        </w:tc>
        <w:tc>
          <w:tcPr>
            <w:tcW w:w="1798" w:type="dxa"/>
          </w:tcPr>
          <w:p w14:paraId="53718319" w14:textId="77777777" w:rsidR="00EB7261" w:rsidRDefault="00EB7261" w:rsidP="00CF3C2F">
            <w:r>
              <w:t>3.4</w:t>
            </w:r>
            <w:r w:rsidR="00CF3C2F">
              <w:t>3</w:t>
            </w:r>
            <w:r>
              <w:t xml:space="preserve"> (1.34)</w:t>
            </w:r>
          </w:p>
        </w:tc>
      </w:tr>
      <w:tr w:rsidR="00662485" w14:paraId="0C61D43A" w14:textId="77777777" w:rsidTr="00F01F73">
        <w:tc>
          <w:tcPr>
            <w:tcW w:w="2085" w:type="dxa"/>
          </w:tcPr>
          <w:p w14:paraId="751168BE" w14:textId="77777777" w:rsidR="00662485" w:rsidRDefault="00F8326C" w:rsidP="00F01F73">
            <w:r>
              <w:t xml:space="preserve">   Black </w:t>
            </w:r>
          </w:p>
        </w:tc>
        <w:tc>
          <w:tcPr>
            <w:tcW w:w="1849" w:type="dxa"/>
          </w:tcPr>
          <w:p w14:paraId="37EC2487" w14:textId="77777777" w:rsidR="00662485" w:rsidRDefault="00997A46" w:rsidP="00F01F73">
            <w:r>
              <w:t>4.14</w:t>
            </w:r>
            <w:r w:rsidR="00CF3C2F">
              <w:t xml:space="preserve"> (1.02)</w:t>
            </w:r>
          </w:p>
        </w:tc>
        <w:tc>
          <w:tcPr>
            <w:tcW w:w="1843" w:type="dxa"/>
          </w:tcPr>
          <w:p w14:paraId="79423145" w14:textId="77777777" w:rsidR="00662485" w:rsidRDefault="00997A46" w:rsidP="00F01F73">
            <w:r>
              <w:t>2.96</w:t>
            </w:r>
            <w:r w:rsidR="00CF3C2F">
              <w:t xml:space="preserve"> (2.16)</w:t>
            </w:r>
          </w:p>
        </w:tc>
        <w:tc>
          <w:tcPr>
            <w:tcW w:w="1798" w:type="dxa"/>
          </w:tcPr>
          <w:p w14:paraId="7B692949" w14:textId="77777777" w:rsidR="00662485" w:rsidRDefault="00CF3C2F" w:rsidP="00F01F73">
            <w:r>
              <w:t>3.72 (1.13)</w:t>
            </w:r>
          </w:p>
        </w:tc>
      </w:tr>
      <w:tr w:rsidR="00F8326C" w14:paraId="48444A84" w14:textId="77777777" w:rsidTr="00F01F73">
        <w:tc>
          <w:tcPr>
            <w:tcW w:w="2085" w:type="dxa"/>
          </w:tcPr>
          <w:p w14:paraId="20176E8B" w14:textId="77777777" w:rsidR="00F8326C" w:rsidRDefault="00F8326C" w:rsidP="00F01F73">
            <w:r>
              <w:t xml:space="preserve">   Hispanic</w:t>
            </w:r>
          </w:p>
        </w:tc>
        <w:tc>
          <w:tcPr>
            <w:tcW w:w="1849" w:type="dxa"/>
          </w:tcPr>
          <w:p w14:paraId="3DF88A30" w14:textId="77777777" w:rsidR="00F8326C" w:rsidRDefault="00997A46" w:rsidP="00F01F73">
            <w:r>
              <w:t>3.67</w:t>
            </w:r>
            <w:r w:rsidR="00CF3C2F">
              <w:t xml:space="preserve"> (1.32)</w:t>
            </w:r>
          </w:p>
        </w:tc>
        <w:tc>
          <w:tcPr>
            <w:tcW w:w="1843" w:type="dxa"/>
          </w:tcPr>
          <w:p w14:paraId="02DA160E" w14:textId="77777777" w:rsidR="00F8326C" w:rsidRDefault="00997A46" w:rsidP="00F01F73">
            <w:r>
              <w:t>4.0</w:t>
            </w:r>
            <w:r w:rsidR="00CF3C2F">
              <w:t xml:space="preserve"> (2.11)</w:t>
            </w:r>
          </w:p>
        </w:tc>
        <w:tc>
          <w:tcPr>
            <w:tcW w:w="1798" w:type="dxa"/>
          </w:tcPr>
          <w:p w14:paraId="038CB68F" w14:textId="77777777" w:rsidR="00F8326C" w:rsidRDefault="00CF3C2F" w:rsidP="00F01F73">
            <w:r>
              <w:t>3.78 (1.25)</w:t>
            </w:r>
          </w:p>
        </w:tc>
      </w:tr>
      <w:tr w:rsidR="00EB7261" w14:paraId="2824F45B" w14:textId="77777777" w:rsidTr="00F01F73">
        <w:tc>
          <w:tcPr>
            <w:tcW w:w="2085" w:type="dxa"/>
          </w:tcPr>
          <w:p w14:paraId="7EEB8E1F" w14:textId="77777777" w:rsidR="00EB7261" w:rsidRDefault="00EB7261" w:rsidP="00F01F73">
            <w:r>
              <w:t xml:space="preserve">   Other</w:t>
            </w:r>
            <w:r w:rsidR="00F8326C">
              <w:t>*</w:t>
            </w:r>
          </w:p>
        </w:tc>
        <w:tc>
          <w:tcPr>
            <w:tcW w:w="1849" w:type="dxa"/>
          </w:tcPr>
          <w:p w14:paraId="2DB8268F" w14:textId="77777777" w:rsidR="00EB7261" w:rsidRDefault="00997A46" w:rsidP="00F01F73">
            <w:r>
              <w:t>4.32</w:t>
            </w:r>
            <w:r w:rsidR="00CF3C2F">
              <w:t xml:space="preserve"> (1.21</w:t>
            </w:r>
            <w:r w:rsidR="00EB7261">
              <w:t>)</w:t>
            </w:r>
          </w:p>
        </w:tc>
        <w:tc>
          <w:tcPr>
            <w:tcW w:w="1843" w:type="dxa"/>
          </w:tcPr>
          <w:p w14:paraId="0CAC19FD" w14:textId="77777777" w:rsidR="00EB7261" w:rsidRDefault="00997A46" w:rsidP="00F01F73">
            <w:r>
              <w:t>3.23</w:t>
            </w:r>
            <w:r w:rsidR="00CF3C2F">
              <w:t xml:space="preserve"> (2.18</w:t>
            </w:r>
            <w:r w:rsidR="00EB7261">
              <w:t>)</w:t>
            </w:r>
          </w:p>
        </w:tc>
        <w:tc>
          <w:tcPr>
            <w:tcW w:w="1798" w:type="dxa"/>
          </w:tcPr>
          <w:p w14:paraId="416DB0D0" w14:textId="77777777" w:rsidR="00EB7261" w:rsidRDefault="00CF3C2F" w:rsidP="00F01F73">
            <w:r>
              <w:t>3.89 (1.16</w:t>
            </w:r>
            <w:r w:rsidR="00EB7261">
              <w:t>)</w:t>
            </w:r>
          </w:p>
        </w:tc>
      </w:tr>
      <w:tr w:rsidR="00EB7261" w14:paraId="293520AC" w14:textId="77777777" w:rsidTr="00F01F73">
        <w:trPr>
          <w:trHeight w:val="350"/>
        </w:trPr>
        <w:tc>
          <w:tcPr>
            <w:tcW w:w="2085" w:type="dxa"/>
          </w:tcPr>
          <w:p w14:paraId="2CBF03E7" w14:textId="77777777" w:rsidR="00EB7261" w:rsidRDefault="00EB7261" w:rsidP="00F01F73"/>
        </w:tc>
        <w:tc>
          <w:tcPr>
            <w:tcW w:w="1849" w:type="dxa"/>
          </w:tcPr>
          <w:p w14:paraId="37057B47" w14:textId="77777777" w:rsidR="00EB7261" w:rsidRDefault="00EB7261" w:rsidP="00CF3C2F">
            <w:r>
              <w:t>(p =</w:t>
            </w:r>
            <w:r w:rsidR="00BE1699">
              <w:t xml:space="preserve"> .03</w:t>
            </w:r>
            <w:r>
              <w:t>)</w:t>
            </w:r>
          </w:p>
        </w:tc>
        <w:tc>
          <w:tcPr>
            <w:tcW w:w="1843" w:type="dxa"/>
          </w:tcPr>
          <w:p w14:paraId="68571BC5" w14:textId="77777777" w:rsidR="00EB7261" w:rsidRDefault="00EB7261" w:rsidP="00CF3C2F">
            <w:r>
              <w:t>(p =</w:t>
            </w:r>
            <w:r w:rsidR="00BE1699">
              <w:t xml:space="preserve"> .02</w:t>
            </w:r>
            <w:r>
              <w:t>)</w:t>
            </w:r>
          </w:p>
        </w:tc>
        <w:tc>
          <w:tcPr>
            <w:tcW w:w="1798" w:type="dxa"/>
          </w:tcPr>
          <w:p w14:paraId="70D1519E" w14:textId="77777777" w:rsidR="00EB7261" w:rsidRDefault="00EB7261" w:rsidP="00CF3C2F">
            <w:r>
              <w:t>(p =</w:t>
            </w:r>
            <w:r w:rsidR="00BE1699">
              <w:t xml:space="preserve"> .23</w:t>
            </w:r>
            <w:r>
              <w:t>)</w:t>
            </w:r>
          </w:p>
        </w:tc>
      </w:tr>
      <w:tr w:rsidR="00662485" w14:paraId="76A2ACC6" w14:textId="77777777" w:rsidTr="00F01F73">
        <w:trPr>
          <w:trHeight w:val="350"/>
        </w:trPr>
        <w:tc>
          <w:tcPr>
            <w:tcW w:w="2085" w:type="dxa"/>
          </w:tcPr>
          <w:p w14:paraId="76332D24" w14:textId="77777777" w:rsidR="00662485" w:rsidRPr="00433EEB" w:rsidRDefault="00662485" w:rsidP="00F01F73">
            <w:pPr>
              <w:rPr>
                <w:b/>
              </w:rPr>
            </w:pPr>
            <w:r w:rsidRPr="00101C3A">
              <w:rPr>
                <w:b/>
              </w:rPr>
              <w:t>Language in Home</w:t>
            </w:r>
          </w:p>
        </w:tc>
        <w:tc>
          <w:tcPr>
            <w:tcW w:w="1849" w:type="dxa"/>
          </w:tcPr>
          <w:p w14:paraId="2457A2EF" w14:textId="77777777" w:rsidR="00662485" w:rsidRDefault="00662485" w:rsidP="00F01F73"/>
        </w:tc>
        <w:tc>
          <w:tcPr>
            <w:tcW w:w="1843" w:type="dxa"/>
          </w:tcPr>
          <w:p w14:paraId="5112712E" w14:textId="77777777" w:rsidR="00662485" w:rsidRDefault="00662485" w:rsidP="00F01F73"/>
        </w:tc>
        <w:tc>
          <w:tcPr>
            <w:tcW w:w="1798" w:type="dxa"/>
          </w:tcPr>
          <w:p w14:paraId="4B8CE10E" w14:textId="77777777" w:rsidR="00662485" w:rsidRDefault="00662485" w:rsidP="00F01F73"/>
        </w:tc>
      </w:tr>
      <w:tr w:rsidR="00662485" w14:paraId="0A79E559" w14:textId="77777777" w:rsidTr="00F01F73">
        <w:trPr>
          <w:trHeight w:val="350"/>
        </w:trPr>
        <w:tc>
          <w:tcPr>
            <w:tcW w:w="2085" w:type="dxa"/>
          </w:tcPr>
          <w:p w14:paraId="59CB2E33" w14:textId="77777777" w:rsidR="00662485" w:rsidRDefault="00662485" w:rsidP="00F01F73">
            <w:r>
              <w:t xml:space="preserve">   English </w:t>
            </w:r>
          </w:p>
        </w:tc>
        <w:tc>
          <w:tcPr>
            <w:tcW w:w="1849" w:type="dxa"/>
          </w:tcPr>
          <w:p w14:paraId="62B8478C" w14:textId="77777777" w:rsidR="00662485" w:rsidRDefault="00892CB5" w:rsidP="00F01F73">
            <w:r>
              <w:t>3.69 (1.33)</w:t>
            </w:r>
          </w:p>
        </w:tc>
        <w:tc>
          <w:tcPr>
            <w:tcW w:w="1843" w:type="dxa"/>
          </w:tcPr>
          <w:p w14:paraId="529DAAB6" w14:textId="77777777" w:rsidR="00662485" w:rsidRDefault="00892CB5" w:rsidP="00F01F73">
            <w:r>
              <w:t>2.88 (2.03)</w:t>
            </w:r>
          </w:p>
        </w:tc>
        <w:tc>
          <w:tcPr>
            <w:tcW w:w="1798" w:type="dxa"/>
          </w:tcPr>
          <w:p w14:paraId="05AAF4B1" w14:textId="77777777" w:rsidR="00662485" w:rsidRDefault="00892CB5" w:rsidP="00F01F73">
            <w:r>
              <w:t>3.52 (1.3)</w:t>
            </w:r>
          </w:p>
        </w:tc>
      </w:tr>
      <w:tr w:rsidR="00662485" w14:paraId="655E9BFF" w14:textId="77777777" w:rsidTr="00F01F73">
        <w:trPr>
          <w:trHeight w:val="350"/>
        </w:trPr>
        <w:tc>
          <w:tcPr>
            <w:tcW w:w="2085" w:type="dxa"/>
          </w:tcPr>
          <w:p w14:paraId="01603FE8" w14:textId="77777777" w:rsidR="00662485" w:rsidRDefault="00662485" w:rsidP="00F01F73">
            <w:r>
              <w:lastRenderedPageBreak/>
              <w:t xml:space="preserve">   Other</w:t>
            </w:r>
          </w:p>
        </w:tc>
        <w:tc>
          <w:tcPr>
            <w:tcW w:w="1849" w:type="dxa"/>
          </w:tcPr>
          <w:p w14:paraId="64806013" w14:textId="77777777" w:rsidR="00662485" w:rsidRDefault="00892CB5" w:rsidP="00F01F73">
            <w:r>
              <w:t>3.88 (1.27)</w:t>
            </w:r>
          </w:p>
        </w:tc>
        <w:tc>
          <w:tcPr>
            <w:tcW w:w="1843" w:type="dxa"/>
          </w:tcPr>
          <w:p w14:paraId="2BF2ACF8" w14:textId="77777777" w:rsidR="00662485" w:rsidRDefault="00892CB5" w:rsidP="00F01F73">
            <w:r>
              <w:t>3.92 (2.16)</w:t>
            </w:r>
          </w:p>
        </w:tc>
        <w:tc>
          <w:tcPr>
            <w:tcW w:w="1798" w:type="dxa"/>
          </w:tcPr>
          <w:p w14:paraId="17E272E6" w14:textId="77777777" w:rsidR="00662485" w:rsidRDefault="00892CB5" w:rsidP="00F01F73">
            <w:r>
              <w:t>3.6 (1.2)</w:t>
            </w:r>
          </w:p>
        </w:tc>
      </w:tr>
      <w:tr w:rsidR="00892CB5" w14:paraId="2880EF7E" w14:textId="77777777" w:rsidTr="00F01F73">
        <w:trPr>
          <w:trHeight w:val="350"/>
        </w:trPr>
        <w:tc>
          <w:tcPr>
            <w:tcW w:w="2085" w:type="dxa"/>
          </w:tcPr>
          <w:p w14:paraId="7993798C" w14:textId="77777777" w:rsidR="00892CB5" w:rsidRDefault="00892CB5" w:rsidP="00F01F73"/>
        </w:tc>
        <w:tc>
          <w:tcPr>
            <w:tcW w:w="1849" w:type="dxa"/>
          </w:tcPr>
          <w:p w14:paraId="29AAEFFD" w14:textId="77777777" w:rsidR="00892CB5" w:rsidRDefault="00EA6215" w:rsidP="00F01F73">
            <w:r>
              <w:t>(p = .5)</w:t>
            </w:r>
          </w:p>
        </w:tc>
        <w:tc>
          <w:tcPr>
            <w:tcW w:w="1843" w:type="dxa"/>
          </w:tcPr>
          <w:p w14:paraId="1DC587C4" w14:textId="77777777" w:rsidR="00892CB5" w:rsidRDefault="00EA6215" w:rsidP="00F01F73">
            <w:r>
              <w:t>(p = .005)</w:t>
            </w:r>
          </w:p>
        </w:tc>
        <w:tc>
          <w:tcPr>
            <w:tcW w:w="1798" w:type="dxa"/>
          </w:tcPr>
          <w:p w14:paraId="3DF62F4A" w14:textId="77777777" w:rsidR="00892CB5" w:rsidRDefault="00EA6215" w:rsidP="00F01F73">
            <w:r>
              <w:t>(p = .92)</w:t>
            </w:r>
          </w:p>
        </w:tc>
      </w:tr>
      <w:tr w:rsidR="00662485" w14:paraId="2EB4FC4C" w14:textId="77777777" w:rsidTr="00F01F73">
        <w:trPr>
          <w:trHeight w:val="350"/>
        </w:trPr>
        <w:tc>
          <w:tcPr>
            <w:tcW w:w="2085" w:type="dxa"/>
          </w:tcPr>
          <w:p w14:paraId="757084CB" w14:textId="77777777" w:rsidR="00662485" w:rsidRPr="00433EEB" w:rsidRDefault="00662485" w:rsidP="00F01F73">
            <w:pPr>
              <w:rPr>
                <w:b/>
              </w:rPr>
            </w:pPr>
            <w:r w:rsidRPr="00433EEB">
              <w:rPr>
                <w:b/>
              </w:rPr>
              <w:t>Income</w:t>
            </w:r>
          </w:p>
        </w:tc>
        <w:tc>
          <w:tcPr>
            <w:tcW w:w="1849" w:type="dxa"/>
          </w:tcPr>
          <w:p w14:paraId="78A35FA5" w14:textId="77777777" w:rsidR="00662485" w:rsidRDefault="00662485" w:rsidP="00F01F73"/>
        </w:tc>
        <w:tc>
          <w:tcPr>
            <w:tcW w:w="1843" w:type="dxa"/>
          </w:tcPr>
          <w:p w14:paraId="2E993F8B" w14:textId="77777777" w:rsidR="00662485" w:rsidRDefault="00662485" w:rsidP="00F01F73"/>
        </w:tc>
        <w:tc>
          <w:tcPr>
            <w:tcW w:w="1798" w:type="dxa"/>
          </w:tcPr>
          <w:p w14:paraId="4827820D" w14:textId="77777777" w:rsidR="00662485" w:rsidRDefault="00662485" w:rsidP="00F01F73"/>
        </w:tc>
      </w:tr>
      <w:tr w:rsidR="00662485" w14:paraId="52EAFA22" w14:textId="77777777" w:rsidTr="00F01F73">
        <w:trPr>
          <w:trHeight w:val="350"/>
        </w:trPr>
        <w:tc>
          <w:tcPr>
            <w:tcW w:w="2085" w:type="dxa"/>
          </w:tcPr>
          <w:p w14:paraId="703FC5B3" w14:textId="77777777" w:rsidR="00662485" w:rsidRDefault="000C3B70" w:rsidP="00F01F73">
            <w:r>
              <w:t xml:space="preserve">   &lt;$25k</w:t>
            </w:r>
          </w:p>
        </w:tc>
        <w:tc>
          <w:tcPr>
            <w:tcW w:w="1849" w:type="dxa"/>
          </w:tcPr>
          <w:p w14:paraId="599058EA" w14:textId="77777777" w:rsidR="00662485" w:rsidRDefault="000C3B70" w:rsidP="00F01F73">
            <w:r>
              <w:t>3.93 (1.08)</w:t>
            </w:r>
          </w:p>
        </w:tc>
        <w:tc>
          <w:tcPr>
            <w:tcW w:w="1843" w:type="dxa"/>
          </w:tcPr>
          <w:p w14:paraId="11AFF0A3" w14:textId="77777777" w:rsidR="00662485" w:rsidRDefault="000C3B70" w:rsidP="00F01F73">
            <w:r>
              <w:t>2.91 (1.98)</w:t>
            </w:r>
          </w:p>
        </w:tc>
        <w:tc>
          <w:tcPr>
            <w:tcW w:w="1798" w:type="dxa"/>
          </w:tcPr>
          <w:p w14:paraId="25AF58B6" w14:textId="77777777" w:rsidR="00662485" w:rsidRDefault="000C3B70" w:rsidP="00F01F73">
            <w:r>
              <w:t>3.54 (1.29)</w:t>
            </w:r>
          </w:p>
        </w:tc>
      </w:tr>
      <w:tr w:rsidR="00662485" w14:paraId="35230A0F" w14:textId="77777777" w:rsidTr="00F01F73">
        <w:trPr>
          <w:trHeight w:val="350"/>
        </w:trPr>
        <w:tc>
          <w:tcPr>
            <w:tcW w:w="2085" w:type="dxa"/>
          </w:tcPr>
          <w:p w14:paraId="1B8AD726" w14:textId="77777777" w:rsidR="00662485" w:rsidRDefault="000C3B70" w:rsidP="00F01F73">
            <w:r>
              <w:t xml:space="preserve">   $25k - &lt;$50k</w:t>
            </w:r>
          </w:p>
        </w:tc>
        <w:tc>
          <w:tcPr>
            <w:tcW w:w="1849" w:type="dxa"/>
          </w:tcPr>
          <w:p w14:paraId="386C9CC1" w14:textId="77777777" w:rsidR="00662485" w:rsidRDefault="000C3B70" w:rsidP="00F01F73">
            <w:r>
              <w:t>3.45 (1.38)</w:t>
            </w:r>
          </w:p>
        </w:tc>
        <w:tc>
          <w:tcPr>
            <w:tcW w:w="1843" w:type="dxa"/>
          </w:tcPr>
          <w:p w14:paraId="39C66AAF" w14:textId="77777777" w:rsidR="00662485" w:rsidRDefault="000C3B70" w:rsidP="00F01F73">
            <w:r>
              <w:t>2.96 (2.28)</w:t>
            </w:r>
          </w:p>
        </w:tc>
        <w:tc>
          <w:tcPr>
            <w:tcW w:w="1798" w:type="dxa"/>
          </w:tcPr>
          <w:p w14:paraId="0BF79BDC" w14:textId="77777777" w:rsidR="00662485" w:rsidRDefault="000C3B70" w:rsidP="00F01F73">
            <w:r>
              <w:t>3.24 (1.15)</w:t>
            </w:r>
          </w:p>
        </w:tc>
      </w:tr>
      <w:tr w:rsidR="00662485" w14:paraId="71714CE1" w14:textId="77777777" w:rsidTr="00F01F73">
        <w:trPr>
          <w:trHeight w:val="350"/>
        </w:trPr>
        <w:tc>
          <w:tcPr>
            <w:tcW w:w="2085" w:type="dxa"/>
          </w:tcPr>
          <w:p w14:paraId="1C45B1B3" w14:textId="77777777" w:rsidR="00662485" w:rsidRDefault="000C3B70" w:rsidP="00F01F73">
            <w:r>
              <w:t xml:space="preserve">   $50k - &lt;$75k</w:t>
            </w:r>
          </w:p>
        </w:tc>
        <w:tc>
          <w:tcPr>
            <w:tcW w:w="1849" w:type="dxa"/>
          </w:tcPr>
          <w:p w14:paraId="38BEE81C" w14:textId="77777777" w:rsidR="00662485" w:rsidRDefault="000C3B70" w:rsidP="00F01F73">
            <w:r>
              <w:t>3.64 (1.42)</w:t>
            </w:r>
          </w:p>
        </w:tc>
        <w:tc>
          <w:tcPr>
            <w:tcW w:w="1843" w:type="dxa"/>
          </w:tcPr>
          <w:p w14:paraId="0EDB49F9" w14:textId="77777777" w:rsidR="00662485" w:rsidRDefault="000C3B70" w:rsidP="00F01F73">
            <w:r>
              <w:t>3.2 (2.01)</w:t>
            </w:r>
          </w:p>
        </w:tc>
        <w:tc>
          <w:tcPr>
            <w:tcW w:w="1798" w:type="dxa"/>
          </w:tcPr>
          <w:p w14:paraId="0DB19A18" w14:textId="77777777" w:rsidR="00662485" w:rsidRDefault="000C3B70" w:rsidP="00F01F73">
            <w:r>
              <w:t>3.5 (1.39)</w:t>
            </w:r>
          </w:p>
        </w:tc>
      </w:tr>
      <w:tr w:rsidR="00662485" w14:paraId="79BF1B5C" w14:textId="77777777" w:rsidTr="00F01F73">
        <w:trPr>
          <w:trHeight w:val="350"/>
        </w:trPr>
        <w:tc>
          <w:tcPr>
            <w:tcW w:w="2085" w:type="dxa"/>
          </w:tcPr>
          <w:p w14:paraId="229F3C7D" w14:textId="77777777" w:rsidR="00662485" w:rsidRDefault="000C3B70" w:rsidP="00F01F73">
            <w:r>
              <w:t xml:space="preserve">   $75k - &lt;$100k</w:t>
            </w:r>
          </w:p>
        </w:tc>
        <w:tc>
          <w:tcPr>
            <w:tcW w:w="1849" w:type="dxa"/>
          </w:tcPr>
          <w:p w14:paraId="51E05EDA" w14:textId="77777777" w:rsidR="00662485" w:rsidRDefault="000C3B70" w:rsidP="00F01F73">
            <w:r>
              <w:t>3.64 (1.12)</w:t>
            </w:r>
          </w:p>
        </w:tc>
        <w:tc>
          <w:tcPr>
            <w:tcW w:w="1843" w:type="dxa"/>
          </w:tcPr>
          <w:p w14:paraId="27A3AA10" w14:textId="77777777" w:rsidR="00662485" w:rsidRDefault="000C3B70" w:rsidP="00F01F73">
            <w:r>
              <w:t>2.98 (2.11)</w:t>
            </w:r>
          </w:p>
        </w:tc>
        <w:tc>
          <w:tcPr>
            <w:tcW w:w="1798" w:type="dxa"/>
          </w:tcPr>
          <w:p w14:paraId="4CBFEB9F" w14:textId="77777777" w:rsidR="00662485" w:rsidRDefault="000C3B70" w:rsidP="00F01F73">
            <w:r>
              <w:t>3.79 (1.15)</w:t>
            </w:r>
          </w:p>
        </w:tc>
      </w:tr>
      <w:tr w:rsidR="00EA6215" w14:paraId="45258459" w14:textId="77777777" w:rsidTr="00F01F73">
        <w:trPr>
          <w:trHeight w:val="350"/>
        </w:trPr>
        <w:tc>
          <w:tcPr>
            <w:tcW w:w="2085" w:type="dxa"/>
          </w:tcPr>
          <w:p w14:paraId="33898824" w14:textId="77777777" w:rsidR="00EA6215" w:rsidRPr="000C3B70" w:rsidRDefault="000C3B70" w:rsidP="00F01F73">
            <w:r>
              <w:t xml:space="preserve">   </w:t>
            </w:r>
            <w:r>
              <w:rPr>
                <w:u w:val="single"/>
              </w:rPr>
              <w:t>&gt;</w:t>
            </w:r>
            <w:r>
              <w:t>$100k</w:t>
            </w:r>
          </w:p>
        </w:tc>
        <w:tc>
          <w:tcPr>
            <w:tcW w:w="1849" w:type="dxa"/>
          </w:tcPr>
          <w:p w14:paraId="3E38A053" w14:textId="77777777" w:rsidR="00EA6215" w:rsidRDefault="000C3B70" w:rsidP="00F01F73">
            <w:r>
              <w:t>4.06 (1.54)</w:t>
            </w:r>
          </w:p>
        </w:tc>
        <w:tc>
          <w:tcPr>
            <w:tcW w:w="1843" w:type="dxa"/>
          </w:tcPr>
          <w:p w14:paraId="1D6B626D" w14:textId="77777777" w:rsidR="00EA6215" w:rsidRDefault="000C3B70" w:rsidP="00F01F73">
            <w:r>
              <w:t>3.07 (1.97)</w:t>
            </w:r>
          </w:p>
        </w:tc>
        <w:tc>
          <w:tcPr>
            <w:tcW w:w="1798" w:type="dxa"/>
          </w:tcPr>
          <w:p w14:paraId="3BABB402" w14:textId="77777777" w:rsidR="00EA6215" w:rsidRDefault="000C3B70" w:rsidP="00F01F73">
            <w:r>
              <w:t>3.7 (1.44)</w:t>
            </w:r>
          </w:p>
        </w:tc>
      </w:tr>
      <w:tr w:rsidR="00EA6215" w14:paraId="79460801" w14:textId="77777777" w:rsidTr="00F01F73">
        <w:trPr>
          <w:trHeight w:val="350"/>
        </w:trPr>
        <w:tc>
          <w:tcPr>
            <w:tcW w:w="2085" w:type="dxa"/>
          </w:tcPr>
          <w:p w14:paraId="4B531915" w14:textId="77777777" w:rsidR="00EA6215" w:rsidRDefault="00EA6215" w:rsidP="00F01F73"/>
        </w:tc>
        <w:tc>
          <w:tcPr>
            <w:tcW w:w="1849" w:type="dxa"/>
          </w:tcPr>
          <w:p w14:paraId="4DF610CC" w14:textId="77777777" w:rsidR="00EA6215" w:rsidRDefault="000C3B70" w:rsidP="00F01F73">
            <w:r>
              <w:t>(p = .11)</w:t>
            </w:r>
          </w:p>
        </w:tc>
        <w:tc>
          <w:tcPr>
            <w:tcW w:w="1843" w:type="dxa"/>
          </w:tcPr>
          <w:p w14:paraId="73EF379A" w14:textId="77777777" w:rsidR="00EA6215" w:rsidRDefault="000C3B70" w:rsidP="00F01F73">
            <w:r>
              <w:t>(p = .91)</w:t>
            </w:r>
          </w:p>
        </w:tc>
        <w:tc>
          <w:tcPr>
            <w:tcW w:w="1798" w:type="dxa"/>
          </w:tcPr>
          <w:p w14:paraId="3B34F273" w14:textId="77777777" w:rsidR="00EA6215" w:rsidRDefault="000C3B70" w:rsidP="00F01F73">
            <w:r>
              <w:t>(p = .14)</w:t>
            </w:r>
          </w:p>
        </w:tc>
      </w:tr>
      <w:tr w:rsidR="00662485" w14:paraId="199B8848" w14:textId="77777777" w:rsidTr="00F01F73">
        <w:trPr>
          <w:trHeight w:val="350"/>
        </w:trPr>
        <w:tc>
          <w:tcPr>
            <w:tcW w:w="2085" w:type="dxa"/>
          </w:tcPr>
          <w:p w14:paraId="0EAE1397" w14:textId="77777777" w:rsidR="00662485" w:rsidRPr="00433EEB" w:rsidRDefault="00662485" w:rsidP="00F01F73">
            <w:pPr>
              <w:rPr>
                <w:b/>
              </w:rPr>
            </w:pPr>
            <w:r w:rsidRPr="00433EEB">
              <w:rPr>
                <w:b/>
              </w:rPr>
              <w:t>No. Children in Home</w:t>
            </w:r>
          </w:p>
        </w:tc>
        <w:tc>
          <w:tcPr>
            <w:tcW w:w="1849" w:type="dxa"/>
          </w:tcPr>
          <w:p w14:paraId="473239D5" w14:textId="77777777" w:rsidR="00662485" w:rsidRDefault="00662485" w:rsidP="00F01F73"/>
        </w:tc>
        <w:tc>
          <w:tcPr>
            <w:tcW w:w="1843" w:type="dxa"/>
          </w:tcPr>
          <w:p w14:paraId="6CE18023" w14:textId="77777777" w:rsidR="00662485" w:rsidRDefault="00662485" w:rsidP="00F01F73"/>
        </w:tc>
        <w:tc>
          <w:tcPr>
            <w:tcW w:w="1798" w:type="dxa"/>
          </w:tcPr>
          <w:p w14:paraId="21FD9DCD" w14:textId="77777777" w:rsidR="00662485" w:rsidRDefault="00662485" w:rsidP="00F01F73"/>
        </w:tc>
      </w:tr>
      <w:tr w:rsidR="00662485" w14:paraId="51A985B9" w14:textId="77777777" w:rsidTr="00F01F73">
        <w:trPr>
          <w:trHeight w:val="350"/>
        </w:trPr>
        <w:tc>
          <w:tcPr>
            <w:tcW w:w="2085" w:type="dxa"/>
          </w:tcPr>
          <w:p w14:paraId="7EC7FE94" w14:textId="77777777" w:rsidR="00662485" w:rsidRDefault="000C3B70" w:rsidP="00F01F73">
            <w:r>
              <w:t xml:space="preserve">   1</w:t>
            </w:r>
          </w:p>
        </w:tc>
        <w:tc>
          <w:tcPr>
            <w:tcW w:w="1849" w:type="dxa"/>
          </w:tcPr>
          <w:p w14:paraId="597E7E75" w14:textId="77777777" w:rsidR="00662485" w:rsidRDefault="008D0A36" w:rsidP="00F01F73">
            <w:r>
              <w:t>3.66 (1.41)</w:t>
            </w:r>
          </w:p>
        </w:tc>
        <w:tc>
          <w:tcPr>
            <w:tcW w:w="1843" w:type="dxa"/>
          </w:tcPr>
          <w:p w14:paraId="64C630BC" w14:textId="77777777" w:rsidR="00662485" w:rsidRDefault="00993CB6" w:rsidP="00F01F73">
            <w:r>
              <w:t>3.06 (2.1)</w:t>
            </w:r>
          </w:p>
        </w:tc>
        <w:tc>
          <w:tcPr>
            <w:tcW w:w="1798" w:type="dxa"/>
          </w:tcPr>
          <w:p w14:paraId="22487B29" w14:textId="77777777" w:rsidR="00662485" w:rsidRDefault="00993CB6" w:rsidP="00F01F73">
            <w:r>
              <w:t>3.64 (1.24)</w:t>
            </w:r>
          </w:p>
        </w:tc>
      </w:tr>
      <w:tr w:rsidR="000C3B70" w14:paraId="4DC995C6" w14:textId="77777777" w:rsidTr="00F01F73">
        <w:trPr>
          <w:trHeight w:val="350"/>
        </w:trPr>
        <w:tc>
          <w:tcPr>
            <w:tcW w:w="2085" w:type="dxa"/>
          </w:tcPr>
          <w:p w14:paraId="6F7BDC07" w14:textId="77777777" w:rsidR="000C3B70" w:rsidRDefault="000C3B70" w:rsidP="00F01F73">
            <w:r>
              <w:t xml:space="preserve">   &gt;1</w:t>
            </w:r>
          </w:p>
        </w:tc>
        <w:tc>
          <w:tcPr>
            <w:tcW w:w="1849" w:type="dxa"/>
          </w:tcPr>
          <w:p w14:paraId="7DB4DFDE" w14:textId="77777777" w:rsidR="000C3B70" w:rsidRDefault="00993CB6" w:rsidP="00F01F73">
            <w:r>
              <w:t>3.75 (1.27)</w:t>
            </w:r>
          </w:p>
        </w:tc>
        <w:tc>
          <w:tcPr>
            <w:tcW w:w="1843" w:type="dxa"/>
          </w:tcPr>
          <w:p w14:paraId="1EFD3412" w14:textId="77777777" w:rsidR="000C3B70" w:rsidRDefault="00993CB6" w:rsidP="00F01F73">
            <w:r>
              <w:t>3.01 (2.06)</w:t>
            </w:r>
          </w:p>
        </w:tc>
        <w:tc>
          <w:tcPr>
            <w:tcW w:w="1798" w:type="dxa"/>
          </w:tcPr>
          <w:p w14:paraId="72C36A15" w14:textId="77777777" w:rsidR="000C3B70" w:rsidRDefault="00993CB6" w:rsidP="00F01F73">
            <w:r>
              <w:t>3.46 (1.31)</w:t>
            </w:r>
          </w:p>
        </w:tc>
      </w:tr>
      <w:tr w:rsidR="000C3B70" w14:paraId="050F737C" w14:textId="77777777" w:rsidTr="00F01F73">
        <w:trPr>
          <w:trHeight w:val="350"/>
        </w:trPr>
        <w:tc>
          <w:tcPr>
            <w:tcW w:w="2085" w:type="dxa"/>
          </w:tcPr>
          <w:p w14:paraId="4983A75E" w14:textId="77777777" w:rsidR="000C3B70" w:rsidRDefault="000C3B70" w:rsidP="00F01F73"/>
        </w:tc>
        <w:tc>
          <w:tcPr>
            <w:tcW w:w="1849" w:type="dxa"/>
          </w:tcPr>
          <w:p w14:paraId="5AB8A434" w14:textId="77777777" w:rsidR="000C3B70" w:rsidRDefault="00993CB6" w:rsidP="00F01F73">
            <w:r>
              <w:t>(p = .75)</w:t>
            </w:r>
          </w:p>
        </w:tc>
        <w:tc>
          <w:tcPr>
            <w:tcW w:w="1843" w:type="dxa"/>
          </w:tcPr>
          <w:p w14:paraId="78803DAC" w14:textId="77777777" w:rsidR="000C3B70" w:rsidRDefault="00993CB6" w:rsidP="00F01F73">
            <w:r>
              <w:t>(p = .9)</w:t>
            </w:r>
          </w:p>
        </w:tc>
        <w:tc>
          <w:tcPr>
            <w:tcW w:w="1798" w:type="dxa"/>
          </w:tcPr>
          <w:p w14:paraId="6ACAE711" w14:textId="77777777" w:rsidR="000C3B70" w:rsidRDefault="00993CB6" w:rsidP="00F01F73">
            <w:r>
              <w:t>(p = .23)</w:t>
            </w:r>
          </w:p>
        </w:tc>
      </w:tr>
      <w:tr w:rsidR="00662485" w14:paraId="7F21F609" w14:textId="77777777" w:rsidTr="00F01F73">
        <w:trPr>
          <w:trHeight w:val="350"/>
        </w:trPr>
        <w:tc>
          <w:tcPr>
            <w:tcW w:w="2085" w:type="dxa"/>
          </w:tcPr>
          <w:p w14:paraId="3CCE1CB6" w14:textId="77777777" w:rsidR="00662485" w:rsidRPr="00433EEB" w:rsidRDefault="00662485" w:rsidP="00F01F73">
            <w:pPr>
              <w:rPr>
                <w:b/>
              </w:rPr>
            </w:pPr>
            <w:r w:rsidRPr="00433EEB">
              <w:rPr>
                <w:b/>
              </w:rPr>
              <w:t>Geographic Region</w:t>
            </w:r>
          </w:p>
        </w:tc>
        <w:tc>
          <w:tcPr>
            <w:tcW w:w="1849" w:type="dxa"/>
          </w:tcPr>
          <w:p w14:paraId="4A304297" w14:textId="77777777" w:rsidR="00662485" w:rsidRDefault="00662485" w:rsidP="00F01F73"/>
        </w:tc>
        <w:tc>
          <w:tcPr>
            <w:tcW w:w="1843" w:type="dxa"/>
          </w:tcPr>
          <w:p w14:paraId="387777D8" w14:textId="77777777" w:rsidR="00662485" w:rsidRDefault="00662485" w:rsidP="00F01F73"/>
        </w:tc>
        <w:tc>
          <w:tcPr>
            <w:tcW w:w="1798" w:type="dxa"/>
          </w:tcPr>
          <w:p w14:paraId="5A3D5CE7" w14:textId="77777777" w:rsidR="00662485" w:rsidRDefault="00662485" w:rsidP="00F01F73"/>
        </w:tc>
      </w:tr>
      <w:tr w:rsidR="00662485" w14:paraId="0AF06CEE" w14:textId="77777777" w:rsidTr="00F01F73">
        <w:trPr>
          <w:trHeight w:val="350"/>
        </w:trPr>
        <w:tc>
          <w:tcPr>
            <w:tcW w:w="2085" w:type="dxa"/>
          </w:tcPr>
          <w:p w14:paraId="54E8BB98" w14:textId="77777777" w:rsidR="00662485" w:rsidRDefault="00993CB6" w:rsidP="00993CB6">
            <w:r>
              <w:t xml:space="preserve">   Midwest</w:t>
            </w:r>
          </w:p>
        </w:tc>
        <w:tc>
          <w:tcPr>
            <w:tcW w:w="1849" w:type="dxa"/>
          </w:tcPr>
          <w:p w14:paraId="7F7187AA" w14:textId="77777777" w:rsidR="00662485" w:rsidRDefault="00993CB6" w:rsidP="00F01F73">
            <w:r>
              <w:t>3.76 (1.19)</w:t>
            </w:r>
          </w:p>
        </w:tc>
        <w:tc>
          <w:tcPr>
            <w:tcW w:w="1843" w:type="dxa"/>
          </w:tcPr>
          <w:p w14:paraId="416E6F9B" w14:textId="77777777" w:rsidR="00662485" w:rsidRDefault="00993CB6" w:rsidP="00993CB6">
            <w:r>
              <w:t>2.91 (1.96)</w:t>
            </w:r>
          </w:p>
        </w:tc>
        <w:tc>
          <w:tcPr>
            <w:tcW w:w="1798" w:type="dxa"/>
          </w:tcPr>
          <w:p w14:paraId="44BC680C" w14:textId="77777777" w:rsidR="00662485" w:rsidRDefault="00993CB6" w:rsidP="00F01F73">
            <w:r>
              <w:t>3.53 (1.29)</w:t>
            </w:r>
          </w:p>
        </w:tc>
      </w:tr>
      <w:tr w:rsidR="00662485" w14:paraId="19BEFCD0" w14:textId="77777777" w:rsidTr="00F01F73">
        <w:trPr>
          <w:trHeight w:val="350"/>
        </w:trPr>
        <w:tc>
          <w:tcPr>
            <w:tcW w:w="2085" w:type="dxa"/>
          </w:tcPr>
          <w:p w14:paraId="448F8E66" w14:textId="77777777" w:rsidR="00662485" w:rsidRDefault="00993CB6" w:rsidP="00F01F73">
            <w:r>
              <w:t xml:space="preserve">   Northeast</w:t>
            </w:r>
          </w:p>
        </w:tc>
        <w:tc>
          <w:tcPr>
            <w:tcW w:w="1849" w:type="dxa"/>
          </w:tcPr>
          <w:p w14:paraId="5256B1C6" w14:textId="77777777" w:rsidR="00662485" w:rsidRDefault="00993CB6" w:rsidP="00F01F73">
            <w:r>
              <w:t>3.86 (1.23)</w:t>
            </w:r>
          </w:p>
        </w:tc>
        <w:tc>
          <w:tcPr>
            <w:tcW w:w="1843" w:type="dxa"/>
          </w:tcPr>
          <w:p w14:paraId="62EEE726" w14:textId="77777777" w:rsidR="00662485" w:rsidRDefault="00993CB6" w:rsidP="00F01F73">
            <w:r>
              <w:t>3.02 (2.16)</w:t>
            </w:r>
          </w:p>
        </w:tc>
        <w:tc>
          <w:tcPr>
            <w:tcW w:w="1798" w:type="dxa"/>
          </w:tcPr>
          <w:p w14:paraId="02267E11" w14:textId="77777777" w:rsidR="00662485" w:rsidRDefault="00993CB6" w:rsidP="00F01F73">
            <w:r>
              <w:t>3.54 (1.28)</w:t>
            </w:r>
          </w:p>
        </w:tc>
      </w:tr>
      <w:tr w:rsidR="00662485" w14:paraId="4F3E2BE6" w14:textId="77777777" w:rsidTr="00F01F73">
        <w:trPr>
          <w:trHeight w:val="350"/>
        </w:trPr>
        <w:tc>
          <w:tcPr>
            <w:tcW w:w="2085" w:type="dxa"/>
          </w:tcPr>
          <w:p w14:paraId="4EF5789A" w14:textId="77777777" w:rsidR="00662485" w:rsidRDefault="00993CB6" w:rsidP="00F01F73">
            <w:r>
              <w:t xml:space="preserve">   South</w:t>
            </w:r>
          </w:p>
        </w:tc>
        <w:tc>
          <w:tcPr>
            <w:tcW w:w="1849" w:type="dxa"/>
          </w:tcPr>
          <w:p w14:paraId="3A208FE6" w14:textId="77777777" w:rsidR="00662485" w:rsidRDefault="00993CB6" w:rsidP="00F01F73">
            <w:r>
              <w:t>3.66 (1.37)</w:t>
            </w:r>
          </w:p>
        </w:tc>
        <w:tc>
          <w:tcPr>
            <w:tcW w:w="1843" w:type="dxa"/>
          </w:tcPr>
          <w:p w14:paraId="0E3D503C" w14:textId="77777777" w:rsidR="00662485" w:rsidRDefault="00993CB6" w:rsidP="00F01F73">
            <w:r>
              <w:t>2.95 (2.08)</w:t>
            </w:r>
          </w:p>
        </w:tc>
        <w:tc>
          <w:tcPr>
            <w:tcW w:w="1798" w:type="dxa"/>
          </w:tcPr>
          <w:p w14:paraId="613BD3EE" w14:textId="77777777" w:rsidR="00662485" w:rsidRDefault="00993CB6" w:rsidP="00F01F73">
            <w:r>
              <w:t>3.48 (1.31)</w:t>
            </w:r>
          </w:p>
        </w:tc>
      </w:tr>
      <w:tr w:rsidR="00993CB6" w14:paraId="203EAE8B" w14:textId="77777777" w:rsidTr="00F01F73">
        <w:trPr>
          <w:trHeight w:val="350"/>
        </w:trPr>
        <w:tc>
          <w:tcPr>
            <w:tcW w:w="2085" w:type="dxa"/>
          </w:tcPr>
          <w:p w14:paraId="1F26F99D" w14:textId="77777777" w:rsidR="00993CB6" w:rsidRDefault="00993CB6" w:rsidP="00F01F73">
            <w:r>
              <w:t xml:space="preserve">   West</w:t>
            </w:r>
          </w:p>
        </w:tc>
        <w:tc>
          <w:tcPr>
            <w:tcW w:w="1849" w:type="dxa"/>
          </w:tcPr>
          <w:p w14:paraId="3542B475" w14:textId="77777777" w:rsidR="00993CB6" w:rsidRDefault="00993CB6" w:rsidP="00F01F73">
            <w:r>
              <w:t>3.67 (1.45)</w:t>
            </w:r>
          </w:p>
        </w:tc>
        <w:tc>
          <w:tcPr>
            <w:tcW w:w="1843" w:type="dxa"/>
          </w:tcPr>
          <w:p w14:paraId="5B11BDBA" w14:textId="77777777" w:rsidR="00993CB6" w:rsidRDefault="00993CB6" w:rsidP="00F01F73">
            <w:r>
              <w:t>3.3 (2.13)</w:t>
            </w:r>
          </w:p>
        </w:tc>
        <w:tc>
          <w:tcPr>
            <w:tcW w:w="1798" w:type="dxa"/>
          </w:tcPr>
          <w:p w14:paraId="52A85E83" w14:textId="77777777" w:rsidR="00993CB6" w:rsidRDefault="00993CB6" w:rsidP="00F01F73">
            <w:r>
              <w:t>3.6 (1.27)</w:t>
            </w:r>
          </w:p>
        </w:tc>
      </w:tr>
      <w:tr w:rsidR="00993CB6" w14:paraId="5A8FEC77" w14:textId="77777777" w:rsidTr="00F01F73">
        <w:trPr>
          <w:trHeight w:val="350"/>
        </w:trPr>
        <w:tc>
          <w:tcPr>
            <w:tcW w:w="2085" w:type="dxa"/>
          </w:tcPr>
          <w:p w14:paraId="1FBAD401" w14:textId="77777777" w:rsidR="00993CB6" w:rsidRDefault="00993CB6" w:rsidP="00F01F73"/>
        </w:tc>
        <w:tc>
          <w:tcPr>
            <w:tcW w:w="1849" w:type="dxa"/>
          </w:tcPr>
          <w:p w14:paraId="5D63E51B" w14:textId="77777777" w:rsidR="00993CB6" w:rsidRDefault="00993CB6" w:rsidP="00F01F73">
            <w:r>
              <w:t>(p = .78)</w:t>
            </w:r>
          </w:p>
        </w:tc>
        <w:tc>
          <w:tcPr>
            <w:tcW w:w="1843" w:type="dxa"/>
          </w:tcPr>
          <w:p w14:paraId="5C59263B" w14:textId="77777777" w:rsidR="00993CB6" w:rsidRDefault="000967A3" w:rsidP="00F01F73">
            <w:r>
              <w:t>(p = .76)</w:t>
            </w:r>
          </w:p>
        </w:tc>
        <w:tc>
          <w:tcPr>
            <w:tcW w:w="1798" w:type="dxa"/>
          </w:tcPr>
          <w:p w14:paraId="631C9513" w14:textId="77777777" w:rsidR="00993CB6" w:rsidRDefault="000967A3" w:rsidP="00F01F73">
            <w:r>
              <w:t>(p = .96)</w:t>
            </w:r>
          </w:p>
        </w:tc>
      </w:tr>
    </w:tbl>
    <w:p w14:paraId="5E6F8704" w14:textId="04750326" w:rsidR="00F8326C" w:rsidDel="00711B4D" w:rsidRDefault="004516CD">
      <w:pPr>
        <w:rPr>
          <w:del w:id="10" w:author="Adam Jauregui" w:date="2019-11-06T13:33:00Z"/>
        </w:rPr>
      </w:pPr>
      <w:r>
        <w:t>*</w:t>
      </w:r>
      <w:r w:rsidR="00F8326C">
        <w:t>Includes Asian, Pacific Islander and Other</w:t>
      </w:r>
    </w:p>
    <w:p w14:paraId="779B92F8" w14:textId="4B95AAEE" w:rsidR="0045671C" w:rsidDel="00711B4D" w:rsidRDefault="00711B4D">
      <w:pPr>
        <w:rPr>
          <w:del w:id="11" w:author="Adam Jauregui" w:date="2019-11-06T13:33:00Z"/>
        </w:rPr>
      </w:pPr>
      <w:ins w:id="12" w:author="Adam Jauregui" w:date="2019-11-06T13:33:00Z">
        <w:r>
          <w:br/>
        </w:r>
      </w:ins>
      <w:r w:rsidR="00F8326C">
        <w:t>*</w:t>
      </w:r>
      <w:r w:rsidR="00F8326C" w:rsidRPr="00711B4D">
        <w:rPr>
          <w:rPrChange w:id="13" w:author="Adam Jauregui" w:date="2019-11-06T13:33:00Z">
            <w:rPr>
              <w:highlight w:val="green"/>
            </w:rPr>
          </w:rPrChange>
        </w:rPr>
        <w:t xml:space="preserve">Excludes </w:t>
      </w:r>
      <w:r w:rsidR="004516CD" w:rsidRPr="00711B4D">
        <w:rPr>
          <w:rPrChange w:id="14" w:author="Adam Jauregui" w:date="2019-11-06T13:33:00Z">
            <w:rPr>
              <w:highlight w:val="green"/>
            </w:rPr>
          </w:rPrChange>
        </w:rPr>
        <w:t>1 “other”</w:t>
      </w:r>
      <w:r w:rsidR="00F8326C" w:rsidRPr="00711B4D">
        <w:rPr>
          <w:rPrChange w:id="15" w:author="Adam Jauregui" w:date="2019-11-06T13:33:00Z">
            <w:rPr>
              <w:highlight w:val="green"/>
            </w:rPr>
          </w:rPrChange>
        </w:rPr>
        <w:t xml:space="preserve"> due to sparsity for test</w:t>
      </w:r>
    </w:p>
    <w:p w14:paraId="2662313A" w14:textId="47CB5C07" w:rsidR="004C4506" w:rsidRDefault="00711B4D">
      <w:ins w:id="16" w:author="Adam Jauregui" w:date="2019-11-06T13:33:00Z">
        <w:r>
          <w:br/>
        </w:r>
      </w:ins>
      <w:r w:rsidR="004C4506">
        <w:t xml:space="preserve">*p-values calculated using either </w:t>
      </w:r>
      <w:ins w:id="17" w:author="Adam Jauregui" w:date="2019-10-24T18:25:00Z">
        <w:r w:rsidR="008515C5">
          <w:t xml:space="preserve">the </w:t>
        </w:r>
      </w:ins>
      <w:r w:rsidR="004C4506">
        <w:t xml:space="preserve">Mann-Whitney test </w:t>
      </w:r>
      <w:ins w:id="18" w:author="Adam Jauregui" w:date="2019-10-24T18:25:00Z">
        <w:r w:rsidR="008515C5">
          <w:t xml:space="preserve">(for 2 categories) </w:t>
        </w:r>
      </w:ins>
      <w:r w:rsidR="004C4506">
        <w:t xml:space="preserve">or </w:t>
      </w:r>
      <w:ins w:id="19" w:author="Adam Jauregui" w:date="2019-10-24T18:25:00Z">
        <w:r w:rsidR="008515C5">
          <w:t xml:space="preserve">the </w:t>
        </w:r>
      </w:ins>
      <w:r w:rsidR="004C4506">
        <w:t xml:space="preserve">Kruskal-Wallis </w:t>
      </w:r>
      <w:commentRangeStart w:id="20"/>
      <w:del w:id="21" w:author="Adam Jauregui" w:date="2019-10-24T18:26:00Z">
        <w:r w:rsidR="00B81EE4" w:rsidDel="008515C5">
          <w:delText xml:space="preserve">(for &gt; 2 categories) </w:delText>
        </w:r>
        <w:commentRangeEnd w:id="20"/>
        <w:r w:rsidR="00B81EE4" w:rsidDel="008515C5">
          <w:rPr>
            <w:rStyle w:val="CommentReference"/>
          </w:rPr>
          <w:commentReference w:id="20"/>
        </w:r>
      </w:del>
      <w:r w:rsidR="004C4506">
        <w:t>test</w:t>
      </w:r>
      <w:ins w:id="22" w:author="Adam Jauregui" w:date="2019-10-24T18:26:00Z">
        <w:r w:rsidR="008515C5">
          <w:t xml:space="preserve"> </w:t>
        </w:r>
        <w:commentRangeStart w:id="23"/>
        <w:r w:rsidR="008515C5">
          <w:t xml:space="preserve">(for &gt; 2 categories) </w:t>
        </w:r>
        <w:commentRangeEnd w:id="23"/>
        <w:r w:rsidR="008515C5">
          <w:rPr>
            <w:rStyle w:val="CommentReference"/>
          </w:rPr>
          <w:commentReference w:id="23"/>
        </w:r>
      </w:ins>
    </w:p>
    <w:p w14:paraId="20073EBC" w14:textId="20886106" w:rsidR="00662485" w:rsidDel="008515C5" w:rsidRDefault="00662485">
      <w:pPr>
        <w:spacing w:after="160" w:line="259" w:lineRule="auto"/>
        <w:rPr>
          <w:del w:id="24" w:author="Adam Jauregui" w:date="2019-10-24T18:26:00Z"/>
        </w:rPr>
      </w:pPr>
    </w:p>
    <w:p w14:paraId="50FE82C5" w14:textId="2AFEE92B" w:rsidR="00662485" w:rsidDel="008515C5" w:rsidRDefault="00662485">
      <w:pPr>
        <w:spacing w:after="160" w:line="259" w:lineRule="auto"/>
        <w:rPr>
          <w:del w:id="25" w:author="Adam Jauregui" w:date="2019-10-24T18:26:00Z"/>
        </w:rPr>
      </w:pPr>
    </w:p>
    <w:p w14:paraId="4EEB9C8D" w14:textId="151FC213" w:rsidR="00104733" w:rsidDel="008515C5" w:rsidRDefault="00104733">
      <w:pPr>
        <w:spacing w:after="160" w:line="259" w:lineRule="auto"/>
        <w:rPr>
          <w:del w:id="26" w:author="Adam Jauregui" w:date="2019-10-24T18:26:00Z"/>
        </w:rPr>
      </w:pPr>
      <w:del w:id="27" w:author="Adam Jauregui" w:date="2019-10-24T18:26:00Z">
        <w:r w:rsidDel="008515C5">
          <w:br w:type="page"/>
        </w:r>
      </w:del>
    </w:p>
    <w:p w14:paraId="3FE1B706" w14:textId="7E650B65" w:rsidR="00662485" w:rsidDel="008515C5" w:rsidRDefault="00662485">
      <w:pPr>
        <w:spacing w:after="160" w:line="259" w:lineRule="auto"/>
        <w:rPr>
          <w:del w:id="28" w:author="Adam Jauregui" w:date="2019-10-24T18:26:00Z"/>
        </w:rPr>
      </w:pPr>
    </w:p>
    <w:p w14:paraId="2CA8E2C9" w14:textId="77777777" w:rsidR="008515C5" w:rsidRDefault="008515C5">
      <w:pPr>
        <w:spacing w:after="160" w:line="259" w:lineRule="auto"/>
        <w:rPr>
          <w:ins w:id="29" w:author="Adam Jauregui" w:date="2019-10-24T18:26:00Z"/>
        </w:rPr>
      </w:pPr>
      <w:ins w:id="30" w:author="Adam Jauregui" w:date="2019-10-24T18:26:00Z">
        <w:r>
          <w:br w:type="page"/>
        </w:r>
      </w:ins>
    </w:p>
    <w:p w14:paraId="513726F0" w14:textId="05732040" w:rsidR="00662485" w:rsidRDefault="00662485">
      <w:pPr>
        <w:spacing w:after="160" w:line="259" w:lineRule="auto"/>
      </w:pPr>
      <w:r>
        <w:lastRenderedPageBreak/>
        <w:t>Table A1. Association between Parent Perceptions and Demographics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085"/>
        <w:gridCol w:w="1849"/>
        <w:gridCol w:w="1843"/>
        <w:gridCol w:w="1798"/>
        <w:gridCol w:w="1798"/>
      </w:tblGrid>
      <w:tr w:rsidR="00104733" w14:paraId="7F98545A" w14:textId="77777777" w:rsidTr="00F01F73">
        <w:tc>
          <w:tcPr>
            <w:tcW w:w="2085" w:type="dxa"/>
            <w:tcBorders>
              <w:bottom w:val="single" w:sz="4" w:space="0" w:color="auto"/>
            </w:tcBorders>
          </w:tcPr>
          <w:p w14:paraId="4BDDA326" w14:textId="77777777" w:rsidR="00104733" w:rsidRDefault="00104733" w:rsidP="00F01F73"/>
        </w:tc>
        <w:tc>
          <w:tcPr>
            <w:tcW w:w="7288" w:type="dxa"/>
            <w:gridSpan w:val="4"/>
            <w:tcBorders>
              <w:bottom w:val="single" w:sz="4" w:space="0" w:color="auto"/>
            </w:tcBorders>
          </w:tcPr>
          <w:p w14:paraId="10C8BA1B" w14:textId="77777777" w:rsidR="00104733" w:rsidRDefault="00104733" w:rsidP="00F01F73">
            <w:pPr>
              <w:jc w:val="center"/>
            </w:pPr>
            <w:r>
              <w:t>Sample Mean (SD)</w:t>
            </w:r>
          </w:p>
        </w:tc>
      </w:tr>
      <w:tr w:rsidR="00104733" w14:paraId="079EE614" w14:textId="77777777" w:rsidTr="00F01F73">
        <w:tc>
          <w:tcPr>
            <w:tcW w:w="2085" w:type="dxa"/>
          </w:tcPr>
          <w:p w14:paraId="11E909E4" w14:textId="77777777" w:rsidR="00104733" w:rsidRPr="00A351C7" w:rsidRDefault="00104733" w:rsidP="00F01F73">
            <w:pPr>
              <w:rPr>
                <w:b/>
              </w:rPr>
            </w:pPr>
            <w:r>
              <w:rPr>
                <w:b/>
              </w:rPr>
              <w:t>Item</w:t>
            </w:r>
            <w:r w:rsidRPr="00A351C7">
              <w:rPr>
                <w:b/>
              </w:rPr>
              <w:t xml:space="preserve">: </w:t>
            </w:r>
          </w:p>
        </w:tc>
        <w:tc>
          <w:tcPr>
            <w:tcW w:w="1849" w:type="dxa"/>
          </w:tcPr>
          <w:p w14:paraId="342D39C9" w14:textId="77777777" w:rsidR="00104733" w:rsidRPr="00A351C7" w:rsidRDefault="00104733" w:rsidP="00F01F73">
            <w:pPr>
              <w:rPr>
                <w:b/>
              </w:rPr>
            </w:pPr>
            <w:r>
              <w:rPr>
                <w:b/>
              </w:rPr>
              <w:t xml:space="preserve">33. </w:t>
            </w:r>
            <w:r w:rsidRPr="00104733">
              <w:rPr>
                <w:b/>
              </w:rPr>
              <w:t>I am worried about the impact of my mobile electronic device use on my child</w:t>
            </w:r>
          </w:p>
        </w:tc>
        <w:tc>
          <w:tcPr>
            <w:tcW w:w="1843" w:type="dxa"/>
          </w:tcPr>
          <w:p w14:paraId="460E9236" w14:textId="77777777" w:rsidR="00104733" w:rsidRPr="00104733" w:rsidRDefault="00104733" w:rsidP="00104733">
            <w:pPr>
              <w:rPr>
                <w:b/>
              </w:rPr>
            </w:pPr>
            <w:r w:rsidRPr="00104733">
              <w:rPr>
                <w:b/>
              </w:rPr>
              <w:t>34. I would like help in limiting my mobile electronic device use around my child.</w:t>
            </w:r>
            <w:r w:rsidRPr="00104733">
              <w:rPr>
                <w:b/>
              </w:rPr>
              <w:br/>
            </w:r>
          </w:p>
        </w:tc>
        <w:tc>
          <w:tcPr>
            <w:tcW w:w="1798" w:type="dxa"/>
          </w:tcPr>
          <w:p w14:paraId="380BF251" w14:textId="77777777" w:rsidR="00104733" w:rsidRPr="00A351C7" w:rsidRDefault="00104733" w:rsidP="00F01F73">
            <w:pPr>
              <w:rPr>
                <w:b/>
              </w:rPr>
            </w:pPr>
            <w:r>
              <w:rPr>
                <w:b/>
              </w:rPr>
              <w:t xml:space="preserve">46. </w:t>
            </w:r>
            <w:r w:rsidRPr="00104733">
              <w:rPr>
                <w:b/>
              </w:rPr>
              <w:t>Using a computer-assisted coach while caring for my child would feel like too much technology.</w:t>
            </w:r>
          </w:p>
        </w:tc>
        <w:tc>
          <w:tcPr>
            <w:tcW w:w="1798" w:type="dxa"/>
          </w:tcPr>
          <w:p w14:paraId="3D5BD8F4" w14:textId="77777777" w:rsidR="00104733" w:rsidRPr="00A351C7" w:rsidRDefault="00104733" w:rsidP="00F01F73">
            <w:pPr>
              <w:rPr>
                <w:b/>
              </w:rPr>
            </w:pPr>
            <w:r>
              <w:rPr>
                <w:b/>
              </w:rPr>
              <w:t xml:space="preserve">47. </w:t>
            </w:r>
            <w:r w:rsidRPr="00104733">
              <w:rPr>
                <w:b/>
              </w:rPr>
              <w:t>Using a computer-assisted coach while caring for my child would raise privacy concerns.</w:t>
            </w:r>
          </w:p>
        </w:tc>
      </w:tr>
      <w:tr w:rsidR="00104733" w14:paraId="47726DE0" w14:textId="77777777" w:rsidTr="00F01F73"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ED5425" w14:textId="77777777" w:rsidR="00104733" w:rsidRPr="00F63DAC" w:rsidRDefault="00104733" w:rsidP="00F01F73">
            <w:pPr>
              <w:rPr>
                <w:b/>
              </w:rPr>
            </w:pPr>
            <w:r w:rsidRPr="00F63DAC">
              <w:rPr>
                <w:b/>
              </w:rPr>
              <w:t>Overall</w:t>
            </w: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C20934" w14:textId="77777777" w:rsidR="00104733" w:rsidRDefault="006824C0" w:rsidP="00F01F73">
            <w:r>
              <w:t>3.97 (1.5)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E7C9D0" w14:textId="77777777" w:rsidR="00104733" w:rsidRDefault="006824C0" w:rsidP="00F01F73">
            <w:r>
              <w:t>3.96 (1.55)</w:t>
            </w:r>
          </w:p>
        </w:tc>
        <w:tc>
          <w:tcPr>
            <w:tcW w:w="1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35F3B3" w14:textId="77777777" w:rsidR="00104733" w:rsidRDefault="006824C0" w:rsidP="00F01F73">
            <w:r>
              <w:t>4.0 (1.43)</w:t>
            </w:r>
          </w:p>
        </w:tc>
        <w:tc>
          <w:tcPr>
            <w:tcW w:w="1798" w:type="dxa"/>
            <w:tcBorders>
              <w:top w:val="single" w:sz="4" w:space="0" w:color="auto"/>
              <w:bottom w:val="single" w:sz="4" w:space="0" w:color="auto"/>
            </w:tcBorders>
          </w:tcPr>
          <w:p w14:paraId="45D2EA47" w14:textId="77777777" w:rsidR="00104733" w:rsidRDefault="006824C0" w:rsidP="00F01F73">
            <w:r>
              <w:t>4.13 (1.47)</w:t>
            </w:r>
          </w:p>
        </w:tc>
      </w:tr>
      <w:tr w:rsidR="00104733" w14:paraId="22AEFA34" w14:textId="77777777" w:rsidTr="00F01F73"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</w:tcPr>
          <w:p w14:paraId="0BEDFA2D" w14:textId="77777777" w:rsidR="00104733" w:rsidRPr="00F63DAC" w:rsidRDefault="00104733" w:rsidP="00F01F73">
            <w:pPr>
              <w:rPr>
                <w:b/>
              </w:rPr>
            </w:pPr>
            <w:r w:rsidRPr="00F63DAC">
              <w:rPr>
                <w:b/>
              </w:rPr>
              <w:t>Age</w:t>
            </w: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14:paraId="43A354FB" w14:textId="77777777" w:rsidR="00104733" w:rsidRDefault="00104733" w:rsidP="00F01F73">
            <w:r>
              <w:rPr>
                <w:rFonts w:ascii="Arial" w:hAnsi="Arial" w:cs="Arial"/>
              </w:rPr>
              <w:t>ρ</w:t>
            </w:r>
            <w:r>
              <w:t xml:space="preserve"> = </w:t>
            </w:r>
            <w:r w:rsidR="006824C0">
              <w:t>-.12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6C0009B5" w14:textId="77777777" w:rsidR="00104733" w:rsidRDefault="00104733" w:rsidP="00F01F73">
            <w:r>
              <w:rPr>
                <w:rFonts w:ascii="Arial" w:hAnsi="Arial" w:cs="Arial"/>
              </w:rPr>
              <w:t>ρ</w:t>
            </w:r>
            <w:r>
              <w:t xml:space="preserve"> = </w:t>
            </w:r>
            <w:r w:rsidR="00656C61">
              <w:t>-.18</w:t>
            </w:r>
          </w:p>
        </w:tc>
        <w:tc>
          <w:tcPr>
            <w:tcW w:w="1798" w:type="dxa"/>
            <w:tcBorders>
              <w:top w:val="single" w:sz="4" w:space="0" w:color="auto"/>
              <w:bottom w:val="single" w:sz="4" w:space="0" w:color="auto"/>
            </w:tcBorders>
          </w:tcPr>
          <w:p w14:paraId="58814D81" w14:textId="77777777" w:rsidR="00104733" w:rsidRDefault="00104733" w:rsidP="00F01F73">
            <w:r>
              <w:rPr>
                <w:rFonts w:ascii="Arial" w:hAnsi="Arial" w:cs="Arial"/>
              </w:rPr>
              <w:t>ρ</w:t>
            </w:r>
            <w:r>
              <w:t xml:space="preserve"> = </w:t>
            </w:r>
            <w:r w:rsidR="00656C61">
              <w:t>-.11</w:t>
            </w:r>
          </w:p>
        </w:tc>
        <w:tc>
          <w:tcPr>
            <w:tcW w:w="1798" w:type="dxa"/>
            <w:tcBorders>
              <w:top w:val="single" w:sz="4" w:space="0" w:color="auto"/>
              <w:bottom w:val="single" w:sz="4" w:space="0" w:color="auto"/>
            </w:tcBorders>
          </w:tcPr>
          <w:p w14:paraId="7387254D" w14:textId="77777777" w:rsidR="00104733" w:rsidRDefault="00656C61" w:rsidP="00F01F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ρ</w:t>
            </w:r>
            <w:r>
              <w:t xml:space="preserve"> = .01</w:t>
            </w:r>
          </w:p>
        </w:tc>
      </w:tr>
      <w:tr w:rsidR="00101C3A" w14:paraId="6B3C5E57" w14:textId="77777777" w:rsidTr="00F01F73">
        <w:trPr>
          <w:ins w:id="31" w:author="Adam Jauregui" w:date="2019-10-28T16:27:00Z"/>
        </w:trPr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</w:tcPr>
          <w:p w14:paraId="55F12E02" w14:textId="77777777" w:rsidR="00101C3A" w:rsidRPr="00711B4D" w:rsidRDefault="00101C3A" w:rsidP="00F01F73">
            <w:pPr>
              <w:rPr>
                <w:ins w:id="32" w:author="Adam Jauregui" w:date="2019-10-28T16:27:00Z"/>
                <w:rFonts w:cstheme="minorHAnsi"/>
                <w:b/>
              </w:rPr>
            </w:pP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14:paraId="207ED620" w14:textId="73E85583" w:rsidR="00101C3A" w:rsidRPr="00101C3A" w:rsidRDefault="00101C3A" w:rsidP="00F01F73">
            <w:pPr>
              <w:rPr>
                <w:ins w:id="33" w:author="Adam Jauregui" w:date="2019-10-28T16:27:00Z"/>
                <w:rFonts w:cstheme="minorHAnsi"/>
                <w:rPrChange w:id="34" w:author="Adam Jauregui" w:date="2019-10-28T16:31:00Z">
                  <w:rPr>
                    <w:ins w:id="35" w:author="Adam Jauregui" w:date="2019-10-28T16:27:00Z"/>
                    <w:rFonts w:ascii="Arial" w:hAnsi="Arial" w:cs="Arial"/>
                  </w:rPr>
                </w:rPrChange>
              </w:rPr>
            </w:pPr>
            <w:ins w:id="36" w:author="Adam Jauregui" w:date="2019-10-28T16:29:00Z">
              <w:r w:rsidRPr="00101C3A">
                <w:rPr>
                  <w:rFonts w:cstheme="minorHAnsi"/>
                  <w:rPrChange w:id="37" w:author="Adam Jauregui" w:date="2019-10-28T16:31:00Z">
                    <w:rPr>
                      <w:rFonts w:ascii="Arial" w:hAnsi="Arial" w:cs="Arial"/>
                    </w:rPr>
                  </w:rPrChange>
                </w:rPr>
                <w:t xml:space="preserve">(p </w:t>
              </w:r>
              <w:r w:rsidRPr="00101C3A">
                <w:rPr>
                  <w:rFonts w:cstheme="minorHAnsi"/>
                </w:rPr>
                <w:t>= .05)</w:t>
              </w:r>
            </w:ins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3CE94378" w14:textId="245611C6" w:rsidR="00101C3A" w:rsidRPr="00101C3A" w:rsidRDefault="00101C3A" w:rsidP="00F01F73">
            <w:pPr>
              <w:rPr>
                <w:ins w:id="38" w:author="Adam Jauregui" w:date="2019-10-28T16:27:00Z"/>
                <w:rFonts w:cstheme="minorHAnsi"/>
                <w:rPrChange w:id="39" w:author="Adam Jauregui" w:date="2019-10-28T16:31:00Z">
                  <w:rPr>
                    <w:ins w:id="40" w:author="Adam Jauregui" w:date="2019-10-28T16:27:00Z"/>
                    <w:rFonts w:ascii="Arial" w:hAnsi="Arial" w:cs="Arial"/>
                  </w:rPr>
                </w:rPrChange>
              </w:rPr>
            </w:pPr>
            <w:ins w:id="41" w:author="Adam Jauregui" w:date="2019-10-28T16:30:00Z">
              <w:r w:rsidRPr="00101C3A">
                <w:rPr>
                  <w:rFonts w:cstheme="minorHAnsi"/>
                  <w:rPrChange w:id="42" w:author="Adam Jauregui" w:date="2019-10-28T16:31:00Z">
                    <w:rPr>
                      <w:rFonts w:ascii="Arial" w:hAnsi="Arial" w:cs="Arial"/>
                    </w:rPr>
                  </w:rPrChange>
                </w:rPr>
                <w:t>(p &lt; .001)</w:t>
              </w:r>
            </w:ins>
          </w:p>
        </w:tc>
        <w:tc>
          <w:tcPr>
            <w:tcW w:w="1798" w:type="dxa"/>
            <w:tcBorders>
              <w:top w:val="single" w:sz="4" w:space="0" w:color="auto"/>
              <w:bottom w:val="single" w:sz="4" w:space="0" w:color="auto"/>
            </w:tcBorders>
          </w:tcPr>
          <w:p w14:paraId="5BCE3520" w14:textId="4219EC08" w:rsidR="00101C3A" w:rsidRPr="00101C3A" w:rsidRDefault="00101C3A" w:rsidP="00F01F73">
            <w:pPr>
              <w:rPr>
                <w:ins w:id="43" w:author="Adam Jauregui" w:date="2019-10-28T16:27:00Z"/>
                <w:rFonts w:cstheme="minorHAnsi"/>
                <w:rPrChange w:id="44" w:author="Adam Jauregui" w:date="2019-10-28T16:31:00Z">
                  <w:rPr>
                    <w:ins w:id="45" w:author="Adam Jauregui" w:date="2019-10-28T16:27:00Z"/>
                    <w:rFonts w:ascii="Arial" w:hAnsi="Arial" w:cs="Arial"/>
                  </w:rPr>
                </w:rPrChange>
              </w:rPr>
            </w:pPr>
            <w:ins w:id="46" w:author="Adam Jauregui" w:date="2019-10-28T16:30:00Z">
              <w:r w:rsidRPr="00101C3A">
                <w:rPr>
                  <w:rFonts w:cstheme="minorHAnsi"/>
                  <w:rPrChange w:id="47" w:author="Adam Jauregui" w:date="2019-10-28T16:31:00Z">
                    <w:rPr>
                      <w:rFonts w:ascii="Arial" w:hAnsi="Arial" w:cs="Arial"/>
                    </w:rPr>
                  </w:rPrChange>
                </w:rPr>
                <w:t>(p = .06)</w:t>
              </w:r>
            </w:ins>
          </w:p>
        </w:tc>
        <w:tc>
          <w:tcPr>
            <w:tcW w:w="1798" w:type="dxa"/>
            <w:tcBorders>
              <w:top w:val="single" w:sz="4" w:space="0" w:color="auto"/>
              <w:bottom w:val="single" w:sz="4" w:space="0" w:color="auto"/>
            </w:tcBorders>
          </w:tcPr>
          <w:p w14:paraId="10D8E0FF" w14:textId="549469ED" w:rsidR="00101C3A" w:rsidRPr="00101C3A" w:rsidRDefault="00101C3A" w:rsidP="00F01F73">
            <w:pPr>
              <w:rPr>
                <w:ins w:id="48" w:author="Adam Jauregui" w:date="2019-10-28T16:27:00Z"/>
                <w:rFonts w:cstheme="minorHAnsi"/>
                <w:rPrChange w:id="49" w:author="Adam Jauregui" w:date="2019-10-28T16:31:00Z">
                  <w:rPr>
                    <w:ins w:id="50" w:author="Adam Jauregui" w:date="2019-10-28T16:27:00Z"/>
                    <w:rFonts w:ascii="Arial" w:hAnsi="Arial" w:cs="Arial"/>
                  </w:rPr>
                </w:rPrChange>
              </w:rPr>
            </w:pPr>
            <w:ins w:id="51" w:author="Adam Jauregui" w:date="2019-10-28T16:31:00Z">
              <w:r w:rsidRPr="00101C3A">
                <w:rPr>
                  <w:rFonts w:cstheme="minorHAnsi"/>
                  <w:rPrChange w:id="52" w:author="Adam Jauregui" w:date="2019-10-28T16:31:00Z">
                    <w:rPr>
                      <w:rFonts w:ascii="Arial" w:hAnsi="Arial" w:cs="Arial"/>
                    </w:rPr>
                  </w:rPrChange>
                </w:rPr>
                <w:t>(p = .83)</w:t>
              </w:r>
            </w:ins>
          </w:p>
        </w:tc>
      </w:tr>
      <w:tr w:rsidR="00104733" w14:paraId="54644D56" w14:textId="77777777" w:rsidTr="00F01F73"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</w:tcPr>
          <w:p w14:paraId="2DC160DA" w14:textId="77777777" w:rsidR="00104733" w:rsidRPr="00F63DAC" w:rsidRDefault="00104733" w:rsidP="00F01F73">
            <w:pPr>
              <w:rPr>
                <w:b/>
              </w:rPr>
            </w:pPr>
            <w:r w:rsidRPr="00F63DAC">
              <w:rPr>
                <w:b/>
              </w:rPr>
              <w:t>Sex</w:t>
            </w: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14:paraId="6EAD5B5E" w14:textId="77777777" w:rsidR="00104733" w:rsidRDefault="00104733" w:rsidP="00F01F73"/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0B970CA1" w14:textId="77777777" w:rsidR="00104733" w:rsidRDefault="00104733" w:rsidP="00F01F73"/>
        </w:tc>
        <w:tc>
          <w:tcPr>
            <w:tcW w:w="1798" w:type="dxa"/>
            <w:tcBorders>
              <w:top w:val="single" w:sz="4" w:space="0" w:color="auto"/>
              <w:bottom w:val="single" w:sz="4" w:space="0" w:color="auto"/>
            </w:tcBorders>
          </w:tcPr>
          <w:p w14:paraId="3CCC2A1F" w14:textId="77777777" w:rsidR="00104733" w:rsidRDefault="00104733" w:rsidP="00F01F73"/>
        </w:tc>
        <w:tc>
          <w:tcPr>
            <w:tcW w:w="1798" w:type="dxa"/>
            <w:tcBorders>
              <w:top w:val="single" w:sz="4" w:space="0" w:color="auto"/>
              <w:bottom w:val="single" w:sz="4" w:space="0" w:color="auto"/>
            </w:tcBorders>
          </w:tcPr>
          <w:p w14:paraId="7F78B27C" w14:textId="77777777" w:rsidR="00104733" w:rsidRDefault="00104733" w:rsidP="00F01F73"/>
        </w:tc>
      </w:tr>
      <w:tr w:rsidR="00104733" w14:paraId="64E49570" w14:textId="77777777" w:rsidTr="00F01F73">
        <w:tc>
          <w:tcPr>
            <w:tcW w:w="2085" w:type="dxa"/>
            <w:tcBorders>
              <w:top w:val="single" w:sz="4" w:space="0" w:color="auto"/>
            </w:tcBorders>
            <w:shd w:val="clear" w:color="auto" w:fill="auto"/>
          </w:tcPr>
          <w:p w14:paraId="26F7B3AF" w14:textId="77777777" w:rsidR="00104733" w:rsidRDefault="00104733" w:rsidP="00F01F73">
            <w:r>
              <w:t xml:space="preserve">   Female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7B51971" w14:textId="77777777" w:rsidR="00104733" w:rsidRDefault="00656C61" w:rsidP="00F01F73">
            <w:r>
              <w:t>3.93</w:t>
            </w:r>
            <w:r w:rsidR="00FE5CD8">
              <w:t xml:space="preserve"> (1.51)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499DC7DC" w14:textId="77777777" w:rsidR="00104733" w:rsidRDefault="00656C61" w:rsidP="00F01F73">
            <w:r>
              <w:t>3.9</w:t>
            </w:r>
            <w:r w:rsidR="00FE5CD8">
              <w:t xml:space="preserve"> (1.57)</w:t>
            </w:r>
          </w:p>
        </w:tc>
        <w:tc>
          <w:tcPr>
            <w:tcW w:w="1798" w:type="dxa"/>
            <w:tcBorders>
              <w:top w:val="single" w:sz="4" w:space="0" w:color="auto"/>
            </w:tcBorders>
            <w:shd w:val="clear" w:color="auto" w:fill="auto"/>
          </w:tcPr>
          <w:p w14:paraId="45092B86" w14:textId="77777777" w:rsidR="00104733" w:rsidRDefault="00656C61" w:rsidP="00F01F73">
            <w:r>
              <w:t>4.02</w:t>
            </w:r>
            <w:r w:rsidR="00FE5CD8">
              <w:t xml:space="preserve"> (1.42)</w:t>
            </w:r>
          </w:p>
        </w:tc>
        <w:tc>
          <w:tcPr>
            <w:tcW w:w="1798" w:type="dxa"/>
            <w:tcBorders>
              <w:top w:val="single" w:sz="4" w:space="0" w:color="auto"/>
            </w:tcBorders>
          </w:tcPr>
          <w:p w14:paraId="0BD77D0A" w14:textId="77777777" w:rsidR="00104733" w:rsidRDefault="00656C61" w:rsidP="00F01F73">
            <w:r>
              <w:t>4.11</w:t>
            </w:r>
            <w:r w:rsidR="00FE5CD8">
              <w:t xml:space="preserve"> (1.45)</w:t>
            </w:r>
          </w:p>
        </w:tc>
      </w:tr>
      <w:tr w:rsidR="00104733" w14:paraId="68C4B187" w14:textId="77777777" w:rsidTr="00F01F73">
        <w:tc>
          <w:tcPr>
            <w:tcW w:w="2085" w:type="dxa"/>
            <w:shd w:val="clear" w:color="auto" w:fill="auto"/>
          </w:tcPr>
          <w:p w14:paraId="3045DB5B" w14:textId="77777777" w:rsidR="00104733" w:rsidRDefault="00104733" w:rsidP="00F01F73">
            <w:r>
              <w:t xml:space="preserve">   Male*</w:t>
            </w:r>
          </w:p>
        </w:tc>
        <w:tc>
          <w:tcPr>
            <w:tcW w:w="1849" w:type="dxa"/>
            <w:shd w:val="clear" w:color="auto" w:fill="auto"/>
          </w:tcPr>
          <w:p w14:paraId="02FCFA98" w14:textId="77777777" w:rsidR="00104733" w:rsidRDefault="00FE5CD8" w:rsidP="00F01F73">
            <w:r>
              <w:t>4.16 (1.44)</w:t>
            </w:r>
          </w:p>
        </w:tc>
        <w:tc>
          <w:tcPr>
            <w:tcW w:w="1843" w:type="dxa"/>
            <w:shd w:val="clear" w:color="auto" w:fill="auto"/>
          </w:tcPr>
          <w:p w14:paraId="3E26461A" w14:textId="77777777" w:rsidR="00104733" w:rsidRDefault="00FE5CD8" w:rsidP="00F01F73">
            <w:r>
              <w:t>4.21 (1.47)</w:t>
            </w:r>
          </w:p>
        </w:tc>
        <w:tc>
          <w:tcPr>
            <w:tcW w:w="1798" w:type="dxa"/>
            <w:shd w:val="clear" w:color="auto" w:fill="auto"/>
          </w:tcPr>
          <w:p w14:paraId="5D5C25B8" w14:textId="77777777" w:rsidR="00104733" w:rsidRDefault="00FE5CD8" w:rsidP="00F01F73">
            <w:r>
              <w:t>3.96 (1.44)</w:t>
            </w:r>
          </w:p>
        </w:tc>
        <w:tc>
          <w:tcPr>
            <w:tcW w:w="1798" w:type="dxa"/>
          </w:tcPr>
          <w:p w14:paraId="331FDF42" w14:textId="77777777" w:rsidR="00104733" w:rsidRDefault="00FE5CD8" w:rsidP="00F01F73">
            <w:r>
              <w:t>4.26 (1.49)</w:t>
            </w:r>
          </w:p>
        </w:tc>
      </w:tr>
      <w:tr w:rsidR="00104733" w14:paraId="67BF8D25" w14:textId="77777777" w:rsidTr="00F01F73">
        <w:tc>
          <w:tcPr>
            <w:tcW w:w="2085" w:type="dxa"/>
            <w:tcBorders>
              <w:bottom w:val="single" w:sz="4" w:space="0" w:color="auto"/>
            </w:tcBorders>
            <w:shd w:val="clear" w:color="auto" w:fill="auto"/>
          </w:tcPr>
          <w:p w14:paraId="5CDB7DFB" w14:textId="77777777" w:rsidR="00104733" w:rsidRDefault="00104733" w:rsidP="00F01F73"/>
        </w:tc>
        <w:tc>
          <w:tcPr>
            <w:tcW w:w="1849" w:type="dxa"/>
            <w:tcBorders>
              <w:bottom w:val="single" w:sz="4" w:space="0" w:color="auto"/>
            </w:tcBorders>
            <w:shd w:val="clear" w:color="auto" w:fill="auto"/>
          </w:tcPr>
          <w:p w14:paraId="6B7CDC46" w14:textId="77777777" w:rsidR="00104733" w:rsidRDefault="00C633DD" w:rsidP="00C633DD">
            <w:r>
              <w:t>(p = .32)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14:paraId="301B5E52" w14:textId="77777777" w:rsidR="00104733" w:rsidRDefault="00C633DD" w:rsidP="00F01F73">
            <w:r>
              <w:t>(p = .18)</w:t>
            </w:r>
          </w:p>
        </w:tc>
        <w:tc>
          <w:tcPr>
            <w:tcW w:w="1798" w:type="dxa"/>
            <w:tcBorders>
              <w:bottom w:val="single" w:sz="4" w:space="0" w:color="auto"/>
            </w:tcBorders>
            <w:shd w:val="clear" w:color="auto" w:fill="auto"/>
          </w:tcPr>
          <w:p w14:paraId="24FE310E" w14:textId="77777777" w:rsidR="00104733" w:rsidRDefault="00C633DD" w:rsidP="00F01F73">
            <w:r>
              <w:t>(p = .8)</w:t>
            </w:r>
          </w:p>
        </w:tc>
        <w:tc>
          <w:tcPr>
            <w:tcW w:w="1798" w:type="dxa"/>
            <w:tcBorders>
              <w:bottom w:val="single" w:sz="4" w:space="0" w:color="auto"/>
            </w:tcBorders>
          </w:tcPr>
          <w:p w14:paraId="46ACA194" w14:textId="77777777" w:rsidR="00104733" w:rsidRDefault="00C633DD" w:rsidP="00F01F73">
            <w:r>
              <w:t>(p = .39)</w:t>
            </w:r>
          </w:p>
        </w:tc>
      </w:tr>
      <w:tr w:rsidR="00104733" w14:paraId="21097CFE" w14:textId="77777777" w:rsidTr="00F01F73"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96B13D" w14:textId="77777777" w:rsidR="00104733" w:rsidRPr="00F63DAC" w:rsidRDefault="00104733" w:rsidP="00F01F73">
            <w:pPr>
              <w:rPr>
                <w:b/>
              </w:rPr>
            </w:pPr>
            <w:r w:rsidRPr="00F63DAC">
              <w:rPr>
                <w:b/>
              </w:rPr>
              <w:t>Education</w:t>
            </w: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1A411C" w14:textId="77777777" w:rsidR="00104733" w:rsidRDefault="00104733" w:rsidP="00F01F73"/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40A1BF" w14:textId="77777777" w:rsidR="00104733" w:rsidRDefault="00104733" w:rsidP="00F01F73"/>
        </w:tc>
        <w:tc>
          <w:tcPr>
            <w:tcW w:w="1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89D64F" w14:textId="77777777" w:rsidR="00104733" w:rsidRDefault="00104733" w:rsidP="00F01F73"/>
        </w:tc>
        <w:tc>
          <w:tcPr>
            <w:tcW w:w="1798" w:type="dxa"/>
            <w:tcBorders>
              <w:top w:val="single" w:sz="4" w:space="0" w:color="auto"/>
              <w:bottom w:val="single" w:sz="4" w:space="0" w:color="auto"/>
            </w:tcBorders>
          </w:tcPr>
          <w:p w14:paraId="48EF57D6" w14:textId="77777777" w:rsidR="00104733" w:rsidRDefault="00104733" w:rsidP="00F01F73"/>
        </w:tc>
      </w:tr>
      <w:tr w:rsidR="00104733" w14:paraId="40232907" w14:textId="77777777" w:rsidTr="00F01F73">
        <w:tc>
          <w:tcPr>
            <w:tcW w:w="2085" w:type="dxa"/>
            <w:tcBorders>
              <w:top w:val="single" w:sz="4" w:space="0" w:color="auto"/>
            </w:tcBorders>
            <w:shd w:val="clear" w:color="auto" w:fill="auto"/>
          </w:tcPr>
          <w:p w14:paraId="040CE45C" w14:textId="77777777" w:rsidR="00104733" w:rsidRDefault="00104733" w:rsidP="00F01F73">
            <w:r>
              <w:t xml:space="preserve">   </w:t>
            </w:r>
            <w:r>
              <w:rPr>
                <w:rFonts w:cstheme="minorHAnsi"/>
              </w:rPr>
              <w:t>≤HS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7DA146DB" w14:textId="77777777" w:rsidR="00104733" w:rsidRDefault="00C633DD" w:rsidP="00F01F73">
            <w:r>
              <w:t>3.8 (1.65)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2F282A8F" w14:textId="77777777" w:rsidR="00104733" w:rsidRDefault="00C633DD" w:rsidP="00F01F73">
            <w:r>
              <w:t>3.73 (1.65)</w:t>
            </w:r>
          </w:p>
        </w:tc>
        <w:tc>
          <w:tcPr>
            <w:tcW w:w="1798" w:type="dxa"/>
            <w:tcBorders>
              <w:top w:val="single" w:sz="4" w:space="0" w:color="auto"/>
            </w:tcBorders>
            <w:shd w:val="clear" w:color="auto" w:fill="auto"/>
          </w:tcPr>
          <w:p w14:paraId="32F5721D" w14:textId="77777777" w:rsidR="00104733" w:rsidRDefault="00C633DD" w:rsidP="00F01F73">
            <w:r>
              <w:t>3.94 (1.56)</w:t>
            </w:r>
          </w:p>
        </w:tc>
        <w:tc>
          <w:tcPr>
            <w:tcW w:w="1798" w:type="dxa"/>
            <w:tcBorders>
              <w:top w:val="single" w:sz="4" w:space="0" w:color="auto"/>
            </w:tcBorders>
          </w:tcPr>
          <w:p w14:paraId="0D2784ED" w14:textId="77777777" w:rsidR="00104733" w:rsidRDefault="00C633DD" w:rsidP="00F01F73">
            <w:r>
              <w:t>3.83 (1.48)</w:t>
            </w:r>
          </w:p>
        </w:tc>
      </w:tr>
      <w:tr w:rsidR="00104733" w14:paraId="714A1438" w14:textId="77777777" w:rsidTr="00F01F73">
        <w:tc>
          <w:tcPr>
            <w:tcW w:w="2085" w:type="dxa"/>
            <w:shd w:val="clear" w:color="auto" w:fill="auto"/>
          </w:tcPr>
          <w:p w14:paraId="1FE9BC79" w14:textId="77777777" w:rsidR="00104733" w:rsidRDefault="00C633DD" w:rsidP="00C633DD">
            <w:pPr>
              <w:ind w:left="162"/>
            </w:pPr>
            <w:r>
              <w:t>Some College (no degree)</w:t>
            </w:r>
          </w:p>
        </w:tc>
        <w:tc>
          <w:tcPr>
            <w:tcW w:w="1849" w:type="dxa"/>
            <w:shd w:val="clear" w:color="auto" w:fill="auto"/>
          </w:tcPr>
          <w:p w14:paraId="64F03A02" w14:textId="77777777" w:rsidR="00104733" w:rsidRDefault="00C633DD" w:rsidP="00F01F73">
            <w:r>
              <w:t>3.75 (1.62)</w:t>
            </w:r>
          </w:p>
        </w:tc>
        <w:tc>
          <w:tcPr>
            <w:tcW w:w="1843" w:type="dxa"/>
            <w:shd w:val="clear" w:color="auto" w:fill="auto"/>
          </w:tcPr>
          <w:p w14:paraId="6EEE4693" w14:textId="77777777" w:rsidR="00104733" w:rsidRDefault="00C633DD" w:rsidP="00F01F73">
            <w:r>
              <w:t>3.63 (1.73)</w:t>
            </w:r>
          </w:p>
        </w:tc>
        <w:tc>
          <w:tcPr>
            <w:tcW w:w="1798" w:type="dxa"/>
            <w:shd w:val="clear" w:color="auto" w:fill="auto"/>
          </w:tcPr>
          <w:p w14:paraId="46166C2A" w14:textId="77777777" w:rsidR="00104733" w:rsidRDefault="00C633DD" w:rsidP="00F01F73">
            <w:r>
              <w:t>3.72 (1.61)</w:t>
            </w:r>
          </w:p>
        </w:tc>
        <w:tc>
          <w:tcPr>
            <w:tcW w:w="1798" w:type="dxa"/>
          </w:tcPr>
          <w:p w14:paraId="65405D59" w14:textId="77777777" w:rsidR="00104733" w:rsidRDefault="00C633DD" w:rsidP="00F01F73">
            <w:r>
              <w:t>3.86 (1.73)</w:t>
            </w:r>
          </w:p>
        </w:tc>
      </w:tr>
      <w:tr w:rsidR="00104733" w14:paraId="7142CC8A" w14:textId="77777777" w:rsidTr="00F01F73">
        <w:tc>
          <w:tcPr>
            <w:tcW w:w="2085" w:type="dxa"/>
          </w:tcPr>
          <w:p w14:paraId="41F68FF8" w14:textId="77777777" w:rsidR="00104733" w:rsidRDefault="00C633DD" w:rsidP="00F01F73">
            <w:r>
              <w:rPr>
                <w:rFonts w:cstheme="minorHAnsi"/>
              </w:rPr>
              <w:t xml:space="preserve">  ≥</w:t>
            </w:r>
            <w:r>
              <w:t>College</w:t>
            </w:r>
          </w:p>
        </w:tc>
        <w:tc>
          <w:tcPr>
            <w:tcW w:w="1849" w:type="dxa"/>
          </w:tcPr>
          <w:p w14:paraId="2AFDFF07" w14:textId="77777777" w:rsidR="00104733" w:rsidRDefault="00C633DD" w:rsidP="00F01F73">
            <w:r>
              <w:t>4.18 (1.32)</w:t>
            </w:r>
          </w:p>
        </w:tc>
        <w:tc>
          <w:tcPr>
            <w:tcW w:w="1843" w:type="dxa"/>
          </w:tcPr>
          <w:p w14:paraId="6D2D7287" w14:textId="77777777" w:rsidR="00104733" w:rsidRDefault="00C633DD" w:rsidP="00F01F73">
            <w:r>
              <w:t>4.25 (1.35)</w:t>
            </w:r>
          </w:p>
        </w:tc>
        <w:tc>
          <w:tcPr>
            <w:tcW w:w="1798" w:type="dxa"/>
          </w:tcPr>
          <w:p w14:paraId="038F8DB9" w14:textId="77777777" w:rsidR="00104733" w:rsidRDefault="00C633DD" w:rsidP="00F01F73">
            <w:r>
              <w:t>4.18 (1.23)</w:t>
            </w:r>
          </w:p>
        </w:tc>
        <w:tc>
          <w:tcPr>
            <w:tcW w:w="1798" w:type="dxa"/>
          </w:tcPr>
          <w:p w14:paraId="353C9C3E" w14:textId="77777777" w:rsidR="00104733" w:rsidRDefault="00C633DD" w:rsidP="00F01F73">
            <w:r>
              <w:t>4.44 (1.26)</w:t>
            </w:r>
          </w:p>
        </w:tc>
      </w:tr>
      <w:tr w:rsidR="00C633DD" w14:paraId="627480D1" w14:textId="77777777" w:rsidTr="00F01F73">
        <w:tc>
          <w:tcPr>
            <w:tcW w:w="2085" w:type="dxa"/>
          </w:tcPr>
          <w:p w14:paraId="2AADB80E" w14:textId="77777777" w:rsidR="00C633DD" w:rsidRDefault="00C633DD" w:rsidP="00F01F73">
            <w:pPr>
              <w:rPr>
                <w:rFonts w:cstheme="minorHAnsi"/>
              </w:rPr>
            </w:pPr>
          </w:p>
        </w:tc>
        <w:tc>
          <w:tcPr>
            <w:tcW w:w="1849" w:type="dxa"/>
          </w:tcPr>
          <w:p w14:paraId="657AB68B" w14:textId="77777777" w:rsidR="00C633DD" w:rsidRDefault="00966E26" w:rsidP="00F01F73">
            <w:r>
              <w:t>(p = .16)</w:t>
            </w:r>
          </w:p>
        </w:tc>
        <w:tc>
          <w:tcPr>
            <w:tcW w:w="1843" w:type="dxa"/>
          </w:tcPr>
          <w:p w14:paraId="2FB9DAF3" w14:textId="77777777" w:rsidR="00C633DD" w:rsidRDefault="00966E26" w:rsidP="00F01F73">
            <w:r>
              <w:t>(p = .02)</w:t>
            </w:r>
          </w:p>
        </w:tc>
        <w:tc>
          <w:tcPr>
            <w:tcW w:w="1798" w:type="dxa"/>
          </w:tcPr>
          <w:p w14:paraId="081157B3" w14:textId="77777777" w:rsidR="00C633DD" w:rsidRDefault="00966E26" w:rsidP="00F01F73">
            <w:r>
              <w:t>(p = .28)</w:t>
            </w:r>
          </w:p>
        </w:tc>
        <w:tc>
          <w:tcPr>
            <w:tcW w:w="1798" w:type="dxa"/>
          </w:tcPr>
          <w:p w14:paraId="1C5E2314" w14:textId="77777777" w:rsidR="00C633DD" w:rsidRDefault="00966E26" w:rsidP="00F01F73">
            <w:r>
              <w:t>(p = .01)</w:t>
            </w:r>
          </w:p>
        </w:tc>
      </w:tr>
      <w:tr w:rsidR="00104733" w14:paraId="4BC8EB5F" w14:textId="77777777" w:rsidTr="00F01F73">
        <w:tc>
          <w:tcPr>
            <w:tcW w:w="2085" w:type="dxa"/>
          </w:tcPr>
          <w:p w14:paraId="2A7EC7DD" w14:textId="77777777" w:rsidR="00104733" w:rsidRPr="00C37F0C" w:rsidRDefault="00104733" w:rsidP="00F01F73">
            <w:pPr>
              <w:rPr>
                <w:b/>
              </w:rPr>
            </w:pPr>
            <w:r w:rsidRPr="00C37F0C">
              <w:rPr>
                <w:b/>
              </w:rPr>
              <w:t>Race/Ethnicity</w:t>
            </w:r>
          </w:p>
        </w:tc>
        <w:tc>
          <w:tcPr>
            <w:tcW w:w="1849" w:type="dxa"/>
          </w:tcPr>
          <w:p w14:paraId="5CC63F60" w14:textId="77777777" w:rsidR="00104733" w:rsidRPr="00C37F0C" w:rsidRDefault="00104733" w:rsidP="00F01F73">
            <w:pPr>
              <w:rPr>
                <w:b/>
              </w:rPr>
            </w:pPr>
          </w:p>
        </w:tc>
        <w:tc>
          <w:tcPr>
            <w:tcW w:w="1843" w:type="dxa"/>
          </w:tcPr>
          <w:p w14:paraId="3C7A3AC4" w14:textId="77777777" w:rsidR="00104733" w:rsidRPr="00C37F0C" w:rsidRDefault="00104733" w:rsidP="00F01F73">
            <w:pPr>
              <w:rPr>
                <w:b/>
              </w:rPr>
            </w:pPr>
          </w:p>
        </w:tc>
        <w:tc>
          <w:tcPr>
            <w:tcW w:w="1798" w:type="dxa"/>
          </w:tcPr>
          <w:p w14:paraId="382D3277" w14:textId="77777777" w:rsidR="00104733" w:rsidRPr="00C37F0C" w:rsidRDefault="00104733" w:rsidP="00F01F73">
            <w:pPr>
              <w:rPr>
                <w:b/>
              </w:rPr>
            </w:pPr>
          </w:p>
        </w:tc>
        <w:tc>
          <w:tcPr>
            <w:tcW w:w="1798" w:type="dxa"/>
          </w:tcPr>
          <w:p w14:paraId="38F5E116" w14:textId="77777777" w:rsidR="00104733" w:rsidRPr="00C37F0C" w:rsidRDefault="00104733" w:rsidP="00F01F73">
            <w:pPr>
              <w:rPr>
                <w:b/>
              </w:rPr>
            </w:pPr>
          </w:p>
        </w:tc>
      </w:tr>
      <w:tr w:rsidR="00104733" w14:paraId="31F120DC" w14:textId="77777777" w:rsidTr="00F01F73">
        <w:tc>
          <w:tcPr>
            <w:tcW w:w="2085" w:type="dxa"/>
          </w:tcPr>
          <w:p w14:paraId="75FA884E" w14:textId="77777777" w:rsidR="00104733" w:rsidRDefault="00104733" w:rsidP="00F01F73">
            <w:r>
              <w:t xml:space="preserve">   White</w:t>
            </w:r>
          </w:p>
        </w:tc>
        <w:tc>
          <w:tcPr>
            <w:tcW w:w="1849" w:type="dxa"/>
          </w:tcPr>
          <w:p w14:paraId="274C0EA6" w14:textId="77777777" w:rsidR="00104733" w:rsidRDefault="00A64778" w:rsidP="00F01F73">
            <w:r>
              <w:t>3.82 (1.51)</w:t>
            </w:r>
          </w:p>
        </w:tc>
        <w:tc>
          <w:tcPr>
            <w:tcW w:w="1843" w:type="dxa"/>
          </w:tcPr>
          <w:p w14:paraId="2BDAC8F4" w14:textId="77777777" w:rsidR="00104733" w:rsidRDefault="00A64778" w:rsidP="00F01F73">
            <w:r>
              <w:t>3.84 (1.6)</w:t>
            </w:r>
          </w:p>
        </w:tc>
        <w:tc>
          <w:tcPr>
            <w:tcW w:w="1798" w:type="dxa"/>
          </w:tcPr>
          <w:p w14:paraId="035BF988" w14:textId="77777777" w:rsidR="00104733" w:rsidRDefault="00A64778" w:rsidP="00F01F73">
            <w:r>
              <w:t>4.02 (1.42)</w:t>
            </w:r>
          </w:p>
        </w:tc>
        <w:tc>
          <w:tcPr>
            <w:tcW w:w="1798" w:type="dxa"/>
          </w:tcPr>
          <w:p w14:paraId="7A80956B" w14:textId="77777777" w:rsidR="00104733" w:rsidRDefault="00A64778" w:rsidP="00F01F73">
            <w:r>
              <w:t>4.2 (1.49)</w:t>
            </w:r>
          </w:p>
        </w:tc>
      </w:tr>
      <w:tr w:rsidR="00104733" w14:paraId="5B76411A" w14:textId="77777777" w:rsidTr="00F01F73">
        <w:tc>
          <w:tcPr>
            <w:tcW w:w="2085" w:type="dxa"/>
          </w:tcPr>
          <w:p w14:paraId="0A865C7C" w14:textId="77777777" w:rsidR="00104733" w:rsidRDefault="00A64778" w:rsidP="00F01F73">
            <w:r>
              <w:t xml:space="preserve">   Black</w:t>
            </w:r>
          </w:p>
        </w:tc>
        <w:tc>
          <w:tcPr>
            <w:tcW w:w="1849" w:type="dxa"/>
          </w:tcPr>
          <w:p w14:paraId="5F96BC3D" w14:textId="77777777" w:rsidR="00104733" w:rsidRDefault="00A64778" w:rsidP="00F01F73">
            <w:r>
              <w:t>3.88 (1.7)</w:t>
            </w:r>
          </w:p>
        </w:tc>
        <w:tc>
          <w:tcPr>
            <w:tcW w:w="1843" w:type="dxa"/>
          </w:tcPr>
          <w:p w14:paraId="34C05D08" w14:textId="77777777" w:rsidR="00104733" w:rsidRDefault="00A64778" w:rsidP="00F01F73">
            <w:r>
              <w:t>3.75 (1.67)</w:t>
            </w:r>
          </w:p>
        </w:tc>
        <w:tc>
          <w:tcPr>
            <w:tcW w:w="1798" w:type="dxa"/>
          </w:tcPr>
          <w:p w14:paraId="52BDD2D2" w14:textId="77777777" w:rsidR="00104733" w:rsidRDefault="00A64778" w:rsidP="00F01F73">
            <w:r>
              <w:t>3.83 (1.69)</w:t>
            </w:r>
          </w:p>
        </w:tc>
        <w:tc>
          <w:tcPr>
            <w:tcW w:w="1798" w:type="dxa"/>
          </w:tcPr>
          <w:p w14:paraId="574DB71A" w14:textId="77777777" w:rsidR="00104733" w:rsidRDefault="00A64778" w:rsidP="00F01F73">
            <w:r>
              <w:t>4.0 (1.67)</w:t>
            </w:r>
          </w:p>
        </w:tc>
      </w:tr>
      <w:tr w:rsidR="00A64778" w14:paraId="5E075781" w14:textId="77777777" w:rsidTr="00F01F73">
        <w:tc>
          <w:tcPr>
            <w:tcW w:w="2085" w:type="dxa"/>
          </w:tcPr>
          <w:p w14:paraId="62AC686C" w14:textId="77777777" w:rsidR="00A64778" w:rsidRDefault="00A64778" w:rsidP="00F01F73">
            <w:r>
              <w:t xml:space="preserve">   Hispanic</w:t>
            </w:r>
          </w:p>
        </w:tc>
        <w:tc>
          <w:tcPr>
            <w:tcW w:w="1849" w:type="dxa"/>
          </w:tcPr>
          <w:p w14:paraId="0B2ED93E" w14:textId="77777777" w:rsidR="00A64778" w:rsidRDefault="00A64778" w:rsidP="00F01F73">
            <w:r>
              <w:t>4.51 (1.41)</w:t>
            </w:r>
          </w:p>
        </w:tc>
        <w:tc>
          <w:tcPr>
            <w:tcW w:w="1843" w:type="dxa"/>
          </w:tcPr>
          <w:p w14:paraId="1F50E97B" w14:textId="77777777" w:rsidR="00A64778" w:rsidRDefault="00A64778" w:rsidP="00F01F73">
            <w:r>
              <w:t>4.23 (1.44)</w:t>
            </w:r>
          </w:p>
        </w:tc>
        <w:tc>
          <w:tcPr>
            <w:tcW w:w="1798" w:type="dxa"/>
          </w:tcPr>
          <w:p w14:paraId="7E19D1DF" w14:textId="77777777" w:rsidR="00A64778" w:rsidRDefault="00A64778" w:rsidP="00F01F73">
            <w:r>
              <w:t>3.93 (1.58)</w:t>
            </w:r>
          </w:p>
        </w:tc>
        <w:tc>
          <w:tcPr>
            <w:tcW w:w="1798" w:type="dxa"/>
          </w:tcPr>
          <w:p w14:paraId="3F954F13" w14:textId="77777777" w:rsidR="00A64778" w:rsidRDefault="00A64778" w:rsidP="00F01F73">
            <w:r>
              <w:t>3.73 (1.4)</w:t>
            </w:r>
          </w:p>
        </w:tc>
      </w:tr>
      <w:tr w:rsidR="00104733" w14:paraId="4785BA74" w14:textId="77777777" w:rsidTr="00F01F73">
        <w:tc>
          <w:tcPr>
            <w:tcW w:w="2085" w:type="dxa"/>
          </w:tcPr>
          <w:p w14:paraId="5AB4D444" w14:textId="77777777" w:rsidR="00104733" w:rsidRDefault="00104733" w:rsidP="00F01F73">
            <w:r>
              <w:t xml:space="preserve">   Other</w:t>
            </w:r>
          </w:p>
        </w:tc>
        <w:tc>
          <w:tcPr>
            <w:tcW w:w="1849" w:type="dxa"/>
          </w:tcPr>
          <w:p w14:paraId="66401DD3" w14:textId="77777777" w:rsidR="00104733" w:rsidRDefault="00A64778" w:rsidP="00F01F73">
            <w:r>
              <w:t>4.38 (1.32)</w:t>
            </w:r>
          </w:p>
        </w:tc>
        <w:tc>
          <w:tcPr>
            <w:tcW w:w="1843" w:type="dxa"/>
          </w:tcPr>
          <w:p w14:paraId="44C521C9" w14:textId="77777777" w:rsidR="00104733" w:rsidRDefault="00A64778" w:rsidP="00F01F73">
            <w:r>
              <w:t>4.64 (1.05)</w:t>
            </w:r>
          </w:p>
        </w:tc>
        <w:tc>
          <w:tcPr>
            <w:tcW w:w="1798" w:type="dxa"/>
          </w:tcPr>
          <w:p w14:paraId="59ADF8B4" w14:textId="77777777" w:rsidR="00104733" w:rsidRDefault="00A64778" w:rsidP="00F01F73">
            <w:r>
              <w:t>4.18 (1.05)</w:t>
            </w:r>
          </w:p>
        </w:tc>
        <w:tc>
          <w:tcPr>
            <w:tcW w:w="1798" w:type="dxa"/>
          </w:tcPr>
          <w:p w14:paraId="022B05AF" w14:textId="77777777" w:rsidR="00104733" w:rsidRDefault="00A64778" w:rsidP="00F01F73">
            <w:r>
              <w:t>4.23 (1.23)</w:t>
            </w:r>
          </w:p>
        </w:tc>
      </w:tr>
      <w:tr w:rsidR="00104733" w14:paraId="4A0C6662" w14:textId="77777777" w:rsidTr="00F01F73">
        <w:trPr>
          <w:trHeight w:val="350"/>
        </w:trPr>
        <w:tc>
          <w:tcPr>
            <w:tcW w:w="2085" w:type="dxa"/>
          </w:tcPr>
          <w:p w14:paraId="704ED09A" w14:textId="77777777" w:rsidR="00104733" w:rsidRDefault="00104733" w:rsidP="00F01F73"/>
        </w:tc>
        <w:tc>
          <w:tcPr>
            <w:tcW w:w="1849" w:type="dxa"/>
          </w:tcPr>
          <w:p w14:paraId="1AA59A56" w14:textId="77777777" w:rsidR="00104733" w:rsidRDefault="00A64778" w:rsidP="00F01F73">
            <w:r>
              <w:t>(p = .04)</w:t>
            </w:r>
          </w:p>
        </w:tc>
        <w:tc>
          <w:tcPr>
            <w:tcW w:w="1843" w:type="dxa"/>
          </w:tcPr>
          <w:p w14:paraId="5E1E886B" w14:textId="77777777" w:rsidR="00104733" w:rsidRDefault="00210A8B" w:rsidP="00F01F73">
            <w:r>
              <w:t>(p = .11)</w:t>
            </w:r>
          </w:p>
        </w:tc>
        <w:tc>
          <w:tcPr>
            <w:tcW w:w="1798" w:type="dxa"/>
          </w:tcPr>
          <w:p w14:paraId="54644D08" w14:textId="77777777" w:rsidR="00104733" w:rsidRDefault="00210A8B" w:rsidP="00F01F73">
            <w:r>
              <w:t>(p = .96)</w:t>
            </w:r>
          </w:p>
        </w:tc>
        <w:tc>
          <w:tcPr>
            <w:tcW w:w="1798" w:type="dxa"/>
          </w:tcPr>
          <w:p w14:paraId="26EC15C8" w14:textId="77777777" w:rsidR="00104733" w:rsidRDefault="00210A8B" w:rsidP="00F01F73">
            <w:r>
              <w:t>(p = .21)</w:t>
            </w:r>
          </w:p>
        </w:tc>
      </w:tr>
      <w:tr w:rsidR="00104733" w14:paraId="04F38E83" w14:textId="77777777" w:rsidTr="00F01F73">
        <w:trPr>
          <w:trHeight w:val="350"/>
        </w:trPr>
        <w:tc>
          <w:tcPr>
            <w:tcW w:w="2085" w:type="dxa"/>
          </w:tcPr>
          <w:p w14:paraId="58C09770" w14:textId="77777777" w:rsidR="00104733" w:rsidRPr="00A64778" w:rsidRDefault="00104733" w:rsidP="00F01F73">
            <w:pPr>
              <w:rPr>
                <w:b/>
              </w:rPr>
            </w:pPr>
            <w:r w:rsidRPr="00A64778">
              <w:rPr>
                <w:b/>
              </w:rPr>
              <w:lastRenderedPageBreak/>
              <w:t>Language in Home</w:t>
            </w:r>
          </w:p>
        </w:tc>
        <w:tc>
          <w:tcPr>
            <w:tcW w:w="1849" w:type="dxa"/>
          </w:tcPr>
          <w:p w14:paraId="6F7E9BB8" w14:textId="77777777" w:rsidR="00104733" w:rsidRDefault="00104733" w:rsidP="00F01F73"/>
        </w:tc>
        <w:tc>
          <w:tcPr>
            <w:tcW w:w="1843" w:type="dxa"/>
          </w:tcPr>
          <w:p w14:paraId="6728E198" w14:textId="77777777" w:rsidR="00104733" w:rsidRDefault="00104733" w:rsidP="00F01F73"/>
        </w:tc>
        <w:tc>
          <w:tcPr>
            <w:tcW w:w="1798" w:type="dxa"/>
          </w:tcPr>
          <w:p w14:paraId="266378E2" w14:textId="77777777" w:rsidR="00104733" w:rsidRDefault="00104733" w:rsidP="00F01F73"/>
        </w:tc>
        <w:tc>
          <w:tcPr>
            <w:tcW w:w="1798" w:type="dxa"/>
          </w:tcPr>
          <w:p w14:paraId="512148D2" w14:textId="77777777" w:rsidR="00104733" w:rsidRDefault="00104733" w:rsidP="00F01F73"/>
        </w:tc>
      </w:tr>
      <w:tr w:rsidR="00104733" w14:paraId="0005EF7C" w14:textId="77777777" w:rsidTr="00F01F73">
        <w:trPr>
          <w:trHeight w:val="350"/>
        </w:trPr>
        <w:tc>
          <w:tcPr>
            <w:tcW w:w="2085" w:type="dxa"/>
          </w:tcPr>
          <w:p w14:paraId="0EAEF27D" w14:textId="77777777" w:rsidR="00104733" w:rsidRDefault="00104733" w:rsidP="00F01F73">
            <w:r>
              <w:t xml:space="preserve">   English </w:t>
            </w:r>
          </w:p>
        </w:tc>
        <w:tc>
          <w:tcPr>
            <w:tcW w:w="1849" w:type="dxa"/>
          </w:tcPr>
          <w:p w14:paraId="6899500B" w14:textId="77777777" w:rsidR="00104733" w:rsidRDefault="00975AF4" w:rsidP="00F01F73">
            <w:r>
              <w:t>3.92 (1.51)</w:t>
            </w:r>
          </w:p>
        </w:tc>
        <w:tc>
          <w:tcPr>
            <w:tcW w:w="1843" w:type="dxa"/>
          </w:tcPr>
          <w:p w14:paraId="5CA09D65" w14:textId="77777777" w:rsidR="00104733" w:rsidRDefault="00975AF4" w:rsidP="00F01F73">
            <w:r>
              <w:t>3.9 (1.58)</w:t>
            </w:r>
          </w:p>
        </w:tc>
        <w:tc>
          <w:tcPr>
            <w:tcW w:w="1798" w:type="dxa"/>
          </w:tcPr>
          <w:p w14:paraId="18C31F02" w14:textId="77777777" w:rsidR="00104733" w:rsidRDefault="00975AF4" w:rsidP="00F01F73">
            <w:r>
              <w:t>4.02 (1.43)</w:t>
            </w:r>
          </w:p>
        </w:tc>
        <w:tc>
          <w:tcPr>
            <w:tcW w:w="1798" w:type="dxa"/>
          </w:tcPr>
          <w:p w14:paraId="1089581C" w14:textId="77777777" w:rsidR="00104733" w:rsidRDefault="00975AF4" w:rsidP="00F01F73">
            <w:r>
              <w:t>4.18 (1.5)</w:t>
            </w:r>
          </w:p>
        </w:tc>
      </w:tr>
      <w:tr w:rsidR="00104733" w14:paraId="2F30E779" w14:textId="77777777" w:rsidTr="00F01F73">
        <w:trPr>
          <w:trHeight w:val="350"/>
        </w:trPr>
        <w:tc>
          <w:tcPr>
            <w:tcW w:w="2085" w:type="dxa"/>
          </w:tcPr>
          <w:p w14:paraId="7EC11C32" w14:textId="77777777" w:rsidR="00104733" w:rsidRDefault="00104733" w:rsidP="00F01F73">
            <w:r>
              <w:t xml:space="preserve">   Other</w:t>
            </w:r>
          </w:p>
        </w:tc>
        <w:tc>
          <w:tcPr>
            <w:tcW w:w="1849" w:type="dxa"/>
          </w:tcPr>
          <w:p w14:paraId="51639430" w14:textId="77777777" w:rsidR="00104733" w:rsidRDefault="00975AF4" w:rsidP="00F01F73">
            <w:r>
              <w:t>4.32 (1.38)</w:t>
            </w:r>
          </w:p>
        </w:tc>
        <w:tc>
          <w:tcPr>
            <w:tcW w:w="1843" w:type="dxa"/>
          </w:tcPr>
          <w:p w14:paraId="7438DDF6" w14:textId="77777777" w:rsidR="00104733" w:rsidRDefault="00975AF4" w:rsidP="00F01F73">
            <w:r>
              <w:t>4.29 (1.33)</w:t>
            </w:r>
          </w:p>
        </w:tc>
        <w:tc>
          <w:tcPr>
            <w:tcW w:w="1798" w:type="dxa"/>
          </w:tcPr>
          <w:p w14:paraId="44A80F1E" w14:textId="77777777" w:rsidR="00104733" w:rsidRDefault="00975AF4" w:rsidP="00F01F73">
            <w:r>
              <w:t>3.9 (1.41)</w:t>
            </w:r>
          </w:p>
        </w:tc>
        <w:tc>
          <w:tcPr>
            <w:tcW w:w="1798" w:type="dxa"/>
          </w:tcPr>
          <w:p w14:paraId="7E58C956" w14:textId="77777777" w:rsidR="00104733" w:rsidRDefault="00975AF4" w:rsidP="00F01F73">
            <w:r>
              <w:t>3.82 (1.25)</w:t>
            </w:r>
          </w:p>
        </w:tc>
      </w:tr>
      <w:tr w:rsidR="00975AF4" w14:paraId="2117AA7B" w14:textId="77777777" w:rsidTr="00F01F73">
        <w:trPr>
          <w:trHeight w:val="350"/>
        </w:trPr>
        <w:tc>
          <w:tcPr>
            <w:tcW w:w="2085" w:type="dxa"/>
          </w:tcPr>
          <w:p w14:paraId="022CD0EC" w14:textId="77777777" w:rsidR="00975AF4" w:rsidRDefault="00975AF4" w:rsidP="00F01F73"/>
        </w:tc>
        <w:tc>
          <w:tcPr>
            <w:tcW w:w="1849" w:type="dxa"/>
          </w:tcPr>
          <w:p w14:paraId="0C57978C" w14:textId="77777777" w:rsidR="00975AF4" w:rsidRDefault="004A67C3" w:rsidP="00F01F73">
            <w:r>
              <w:t>(p = .19)</w:t>
            </w:r>
          </w:p>
        </w:tc>
        <w:tc>
          <w:tcPr>
            <w:tcW w:w="1843" w:type="dxa"/>
          </w:tcPr>
          <w:p w14:paraId="175D96FA" w14:textId="77777777" w:rsidR="00975AF4" w:rsidRDefault="004A67C3" w:rsidP="00F01F73">
            <w:r>
              <w:t>(p = .26)</w:t>
            </w:r>
          </w:p>
        </w:tc>
        <w:tc>
          <w:tcPr>
            <w:tcW w:w="1798" w:type="dxa"/>
          </w:tcPr>
          <w:p w14:paraId="7C75B95E" w14:textId="77777777" w:rsidR="00975AF4" w:rsidRDefault="004A67C3" w:rsidP="00F01F73">
            <w:r>
              <w:t>(p = .6)</w:t>
            </w:r>
          </w:p>
        </w:tc>
        <w:tc>
          <w:tcPr>
            <w:tcW w:w="1798" w:type="dxa"/>
          </w:tcPr>
          <w:p w14:paraId="4B5543D2" w14:textId="77777777" w:rsidR="00975AF4" w:rsidRDefault="004A67C3" w:rsidP="00F01F73">
            <w:r>
              <w:t>(p = .06)</w:t>
            </w:r>
          </w:p>
        </w:tc>
      </w:tr>
      <w:tr w:rsidR="00104733" w14:paraId="7227DF3F" w14:textId="77777777" w:rsidTr="00F01F73">
        <w:trPr>
          <w:trHeight w:val="350"/>
        </w:trPr>
        <w:tc>
          <w:tcPr>
            <w:tcW w:w="2085" w:type="dxa"/>
          </w:tcPr>
          <w:p w14:paraId="23F3E656" w14:textId="77777777" w:rsidR="00104733" w:rsidRPr="00A64778" w:rsidRDefault="00104733" w:rsidP="00F01F73">
            <w:pPr>
              <w:rPr>
                <w:b/>
              </w:rPr>
            </w:pPr>
            <w:r w:rsidRPr="00A64778">
              <w:rPr>
                <w:b/>
              </w:rPr>
              <w:t>Income</w:t>
            </w:r>
          </w:p>
        </w:tc>
        <w:tc>
          <w:tcPr>
            <w:tcW w:w="1849" w:type="dxa"/>
          </w:tcPr>
          <w:p w14:paraId="5ED826D0" w14:textId="77777777" w:rsidR="00104733" w:rsidRDefault="00104733" w:rsidP="00F01F73"/>
        </w:tc>
        <w:tc>
          <w:tcPr>
            <w:tcW w:w="1843" w:type="dxa"/>
          </w:tcPr>
          <w:p w14:paraId="2555F4E5" w14:textId="77777777" w:rsidR="00104733" w:rsidRDefault="00104733" w:rsidP="00F01F73"/>
        </w:tc>
        <w:tc>
          <w:tcPr>
            <w:tcW w:w="1798" w:type="dxa"/>
          </w:tcPr>
          <w:p w14:paraId="6DA0CE47" w14:textId="77777777" w:rsidR="00104733" w:rsidRDefault="00104733" w:rsidP="00F01F73"/>
        </w:tc>
        <w:tc>
          <w:tcPr>
            <w:tcW w:w="1798" w:type="dxa"/>
          </w:tcPr>
          <w:p w14:paraId="4D1678DF" w14:textId="77777777" w:rsidR="00104733" w:rsidRDefault="00104733" w:rsidP="00F01F73"/>
        </w:tc>
      </w:tr>
      <w:tr w:rsidR="00975AF4" w14:paraId="1D90BD6C" w14:textId="77777777" w:rsidTr="00F01F73">
        <w:trPr>
          <w:trHeight w:val="350"/>
        </w:trPr>
        <w:tc>
          <w:tcPr>
            <w:tcW w:w="2085" w:type="dxa"/>
          </w:tcPr>
          <w:p w14:paraId="7EAC64BA" w14:textId="77777777" w:rsidR="00975AF4" w:rsidRDefault="00975AF4" w:rsidP="00975AF4">
            <w:r>
              <w:t xml:space="preserve">   &lt;$25k</w:t>
            </w:r>
          </w:p>
        </w:tc>
        <w:tc>
          <w:tcPr>
            <w:tcW w:w="1849" w:type="dxa"/>
          </w:tcPr>
          <w:p w14:paraId="36A122B1" w14:textId="77777777" w:rsidR="00975AF4" w:rsidRDefault="00975AF4" w:rsidP="00975AF4">
            <w:r>
              <w:t>3.84 (1.46)</w:t>
            </w:r>
          </w:p>
        </w:tc>
        <w:tc>
          <w:tcPr>
            <w:tcW w:w="1843" w:type="dxa"/>
          </w:tcPr>
          <w:p w14:paraId="5EBCA229" w14:textId="77777777" w:rsidR="00975AF4" w:rsidRDefault="00975AF4" w:rsidP="00975AF4">
            <w:r>
              <w:t>3.61 (1.53)</w:t>
            </w:r>
          </w:p>
        </w:tc>
        <w:tc>
          <w:tcPr>
            <w:tcW w:w="1798" w:type="dxa"/>
          </w:tcPr>
          <w:p w14:paraId="05A5F223" w14:textId="77777777" w:rsidR="00975AF4" w:rsidRDefault="00975AF4" w:rsidP="00975AF4">
            <w:r>
              <w:t>3.95 (1.44)</w:t>
            </w:r>
          </w:p>
        </w:tc>
        <w:tc>
          <w:tcPr>
            <w:tcW w:w="1798" w:type="dxa"/>
          </w:tcPr>
          <w:p w14:paraId="4A46EA20" w14:textId="77777777" w:rsidR="00975AF4" w:rsidRDefault="00975AF4" w:rsidP="00975AF4">
            <w:r>
              <w:t>3.93 (1.37)</w:t>
            </w:r>
          </w:p>
        </w:tc>
      </w:tr>
      <w:tr w:rsidR="00975AF4" w14:paraId="4A97001F" w14:textId="77777777" w:rsidTr="00F01F73">
        <w:trPr>
          <w:trHeight w:val="350"/>
        </w:trPr>
        <w:tc>
          <w:tcPr>
            <w:tcW w:w="2085" w:type="dxa"/>
          </w:tcPr>
          <w:p w14:paraId="54BF8C02" w14:textId="77777777" w:rsidR="00975AF4" w:rsidRDefault="00975AF4" w:rsidP="00975AF4">
            <w:r>
              <w:t xml:space="preserve">   $25k - &lt;$50k</w:t>
            </w:r>
          </w:p>
        </w:tc>
        <w:tc>
          <w:tcPr>
            <w:tcW w:w="1849" w:type="dxa"/>
          </w:tcPr>
          <w:p w14:paraId="536B1645" w14:textId="77777777" w:rsidR="00975AF4" w:rsidRDefault="00975AF4" w:rsidP="00975AF4">
            <w:r>
              <w:t>3.82 (1.64)</w:t>
            </w:r>
          </w:p>
        </w:tc>
        <w:tc>
          <w:tcPr>
            <w:tcW w:w="1843" w:type="dxa"/>
          </w:tcPr>
          <w:p w14:paraId="4E424456" w14:textId="77777777" w:rsidR="00975AF4" w:rsidRDefault="00975AF4" w:rsidP="00975AF4">
            <w:r>
              <w:t>3.82 (1.74)</w:t>
            </w:r>
          </w:p>
        </w:tc>
        <w:tc>
          <w:tcPr>
            <w:tcW w:w="1798" w:type="dxa"/>
          </w:tcPr>
          <w:p w14:paraId="5F4466F7" w14:textId="77777777" w:rsidR="00975AF4" w:rsidRDefault="00975AF4" w:rsidP="00975AF4">
            <w:r>
              <w:t>4.1 (1.55)</w:t>
            </w:r>
          </w:p>
        </w:tc>
        <w:tc>
          <w:tcPr>
            <w:tcW w:w="1798" w:type="dxa"/>
          </w:tcPr>
          <w:p w14:paraId="5E2EF5C2" w14:textId="77777777" w:rsidR="00975AF4" w:rsidRDefault="00975AF4" w:rsidP="00975AF4">
            <w:r>
              <w:t>4.13 (1.52)</w:t>
            </w:r>
          </w:p>
        </w:tc>
      </w:tr>
      <w:tr w:rsidR="00975AF4" w14:paraId="19CF6BED" w14:textId="77777777" w:rsidTr="00F01F73">
        <w:trPr>
          <w:trHeight w:val="350"/>
        </w:trPr>
        <w:tc>
          <w:tcPr>
            <w:tcW w:w="2085" w:type="dxa"/>
          </w:tcPr>
          <w:p w14:paraId="1DEC8DA4" w14:textId="77777777" w:rsidR="00975AF4" w:rsidRDefault="00975AF4" w:rsidP="00975AF4">
            <w:r>
              <w:t xml:space="preserve">   $50k - &lt;$75k</w:t>
            </w:r>
          </w:p>
        </w:tc>
        <w:tc>
          <w:tcPr>
            <w:tcW w:w="1849" w:type="dxa"/>
          </w:tcPr>
          <w:p w14:paraId="17028108" w14:textId="77777777" w:rsidR="00975AF4" w:rsidRDefault="00975AF4" w:rsidP="00975AF4">
            <w:r>
              <w:t>3.95 (1.71)</w:t>
            </w:r>
          </w:p>
        </w:tc>
        <w:tc>
          <w:tcPr>
            <w:tcW w:w="1843" w:type="dxa"/>
          </w:tcPr>
          <w:p w14:paraId="561CC913" w14:textId="77777777" w:rsidR="00975AF4" w:rsidRDefault="00975AF4" w:rsidP="00975AF4">
            <w:r>
              <w:t>3.91 (1.68)</w:t>
            </w:r>
          </w:p>
        </w:tc>
        <w:tc>
          <w:tcPr>
            <w:tcW w:w="1798" w:type="dxa"/>
          </w:tcPr>
          <w:p w14:paraId="295ACE72" w14:textId="77777777" w:rsidR="00975AF4" w:rsidRDefault="00975AF4" w:rsidP="00975AF4">
            <w:r>
              <w:t>3.78 (1.65)</w:t>
            </w:r>
          </w:p>
        </w:tc>
        <w:tc>
          <w:tcPr>
            <w:tcW w:w="1798" w:type="dxa"/>
          </w:tcPr>
          <w:p w14:paraId="1BAEBE83" w14:textId="77777777" w:rsidR="00975AF4" w:rsidRDefault="00975AF4" w:rsidP="00975AF4">
            <w:r>
              <w:t>3.89 (1.8)</w:t>
            </w:r>
          </w:p>
        </w:tc>
      </w:tr>
      <w:tr w:rsidR="00975AF4" w14:paraId="34229FBC" w14:textId="77777777" w:rsidTr="00451FA6">
        <w:trPr>
          <w:trHeight w:val="350"/>
        </w:trPr>
        <w:tc>
          <w:tcPr>
            <w:tcW w:w="2085" w:type="dxa"/>
            <w:tcBorders>
              <w:bottom w:val="single" w:sz="4" w:space="0" w:color="auto"/>
            </w:tcBorders>
          </w:tcPr>
          <w:p w14:paraId="456C2FC0" w14:textId="77777777" w:rsidR="00975AF4" w:rsidRDefault="00975AF4" w:rsidP="00975AF4">
            <w:r>
              <w:t xml:space="preserve">   $75k - &lt;$100k</w:t>
            </w:r>
          </w:p>
        </w:tc>
        <w:tc>
          <w:tcPr>
            <w:tcW w:w="1849" w:type="dxa"/>
            <w:tcBorders>
              <w:bottom w:val="single" w:sz="4" w:space="0" w:color="auto"/>
            </w:tcBorders>
          </w:tcPr>
          <w:p w14:paraId="6270AB9E" w14:textId="77777777" w:rsidR="00975AF4" w:rsidRDefault="00975AF4" w:rsidP="00975AF4">
            <w:r>
              <w:t xml:space="preserve">4.2 (1.27)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774C88F" w14:textId="77777777" w:rsidR="00975AF4" w:rsidRDefault="00975AF4" w:rsidP="00975AF4">
            <w:r>
              <w:t>4.06 (1.36)</w:t>
            </w:r>
          </w:p>
        </w:tc>
        <w:tc>
          <w:tcPr>
            <w:tcW w:w="1798" w:type="dxa"/>
            <w:tcBorders>
              <w:bottom w:val="single" w:sz="4" w:space="0" w:color="auto"/>
            </w:tcBorders>
          </w:tcPr>
          <w:p w14:paraId="763EC899" w14:textId="77777777" w:rsidR="00975AF4" w:rsidRDefault="00975AF4" w:rsidP="00975AF4">
            <w:r>
              <w:t>4.12 (1.17)</w:t>
            </w:r>
          </w:p>
        </w:tc>
        <w:tc>
          <w:tcPr>
            <w:tcW w:w="1798" w:type="dxa"/>
            <w:tcBorders>
              <w:bottom w:val="single" w:sz="4" w:space="0" w:color="auto"/>
            </w:tcBorders>
          </w:tcPr>
          <w:p w14:paraId="61A28DB1" w14:textId="77777777" w:rsidR="00975AF4" w:rsidRDefault="00975AF4" w:rsidP="00975AF4">
            <w:r>
              <w:t>4.37 (1.22)</w:t>
            </w:r>
          </w:p>
        </w:tc>
      </w:tr>
      <w:tr w:rsidR="00975AF4" w14:paraId="6E7A2A4C" w14:textId="77777777" w:rsidTr="00451FA6">
        <w:trPr>
          <w:trHeight w:val="350"/>
        </w:trPr>
        <w:tc>
          <w:tcPr>
            <w:tcW w:w="2085" w:type="dxa"/>
            <w:tcBorders>
              <w:bottom w:val="single" w:sz="4" w:space="0" w:color="auto"/>
            </w:tcBorders>
          </w:tcPr>
          <w:p w14:paraId="2F56C05F" w14:textId="77777777" w:rsidR="00975AF4" w:rsidRPr="000C3B70" w:rsidRDefault="00975AF4" w:rsidP="00975AF4">
            <w:r>
              <w:t xml:space="preserve">   </w:t>
            </w:r>
            <w:r>
              <w:rPr>
                <w:u w:val="single"/>
              </w:rPr>
              <w:t>&gt;</w:t>
            </w:r>
            <w:r>
              <w:t>$100k</w:t>
            </w:r>
          </w:p>
        </w:tc>
        <w:tc>
          <w:tcPr>
            <w:tcW w:w="1849" w:type="dxa"/>
            <w:tcBorders>
              <w:bottom w:val="single" w:sz="4" w:space="0" w:color="auto"/>
            </w:tcBorders>
          </w:tcPr>
          <w:p w14:paraId="2E1EC485" w14:textId="77777777" w:rsidR="00975AF4" w:rsidRDefault="00975AF4" w:rsidP="00975AF4">
            <w:r>
              <w:t>4.15 (1.2)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D65EB25" w14:textId="77777777" w:rsidR="00975AF4" w:rsidRDefault="00975AF4" w:rsidP="00975AF4">
            <w:r>
              <w:t>4.61 (1.05)</w:t>
            </w:r>
          </w:p>
        </w:tc>
        <w:tc>
          <w:tcPr>
            <w:tcW w:w="1798" w:type="dxa"/>
            <w:tcBorders>
              <w:bottom w:val="single" w:sz="4" w:space="0" w:color="auto"/>
            </w:tcBorders>
          </w:tcPr>
          <w:p w14:paraId="79FAD98F" w14:textId="77777777" w:rsidR="00975AF4" w:rsidRDefault="00975AF4" w:rsidP="00975AF4">
            <w:r>
              <w:t>4.12 (1.08)</w:t>
            </w:r>
          </w:p>
        </w:tc>
        <w:tc>
          <w:tcPr>
            <w:tcW w:w="1798" w:type="dxa"/>
            <w:tcBorders>
              <w:bottom w:val="single" w:sz="4" w:space="0" w:color="auto"/>
            </w:tcBorders>
          </w:tcPr>
          <w:p w14:paraId="27792B2D" w14:textId="77777777" w:rsidR="00975AF4" w:rsidRDefault="00975AF4" w:rsidP="00975AF4">
            <w:r>
              <w:t>4.49 (1.14)</w:t>
            </w:r>
          </w:p>
        </w:tc>
      </w:tr>
      <w:tr w:rsidR="00975AF4" w14:paraId="09DCDFFB" w14:textId="77777777" w:rsidTr="00451FA6">
        <w:trPr>
          <w:trHeight w:val="350"/>
        </w:trPr>
        <w:tc>
          <w:tcPr>
            <w:tcW w:w="2085" w:type="dxa"/>
            <w:tcBorders>
              <w:bottom w:val="single" w:sz="4" w:space="0" w:color="auto"/>
            </w:tcBorders>
          </w:tcPr>
          <w:p w14:paraId="5FB5945A" w14:textId="77777777" w:rsidR="00975AF4" w:rsidRDefault="00975AF4" w:rsidP="00975AF4"/>
        </w:tc>
        <w:tc>
          <w:tcPr>
            <w:tcW w:w="1849" w:type="dxa"/>
            <w:tcBorders>
              <w:bottom w:val="single" w:sz="4" w:space="0" w:color="auto"/>
            </w:tcBorders>
          </w:tcPr>
          <w:p w14:paraId="54092C84" w14:textId="77777777" w:rsidR="00975AF4" w:rsidRDefault="00C67483" w:rsidP="00975AF4">
            <w:r>
              <w:t>(p = .67)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EFDAC66" w14:textId="77777777" w:rsidR="00975AF4" w:rsidRDefault="00C67483" w:rsidP="00975AF4">
            <w:r>
              <w:t>(p = .04)</w:t>
            </w:r>
          </w:p>
        </w:tc>
        <w:tc>
          <w:tcPr>
            <w:tcW w:w="1798" w:type="dxa"/>
            <w:tcBorders>
              <w:bottom w:val="single" w:sz="4" w:space="0" w:color="auto"/>
            </w:tcBorders>
          </w:tcPr>
          <w:p w14:paraId="64CBCD33" w14:textId="77777777" w:rsidR="00975AF4" w:rsidRDefault="00C67483" w:rsidP="00975AF4">
            <w:r>
              <w:t>(p = .79)</w:t>
            </w:r>
          </w:p>
        </w:tc>
        <w:tc>
          <w:tcPr>
            <w:tcW w:w="1798" w:type="dxa"/>
            <w:tcBorders>
              <w:bottom w:val="single" w:sz="4" w:space="0" w:color="auto"/>
            </w:tcBorders>
          </w:tcPr>
          <w:p w14:paraId="798BF903" w14:textId="77777777" w:rsidR="00975AF4" w:rsidRDefault="00C67483" w:rsidP="00975AF4">
            <w:r>
              <w:t>(p = .35)</w:t>
            </w:r>
          </w:p>
        </w:tc>
      </w:tr>
      <w:tr w:rsidR="00975AF4" w14:paraId="3AB2F6D5" w14:textId="77777777" w:rsidTr="00451FA6">
        <w:trPr>
          <w:trHeight w:val="350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94545" w14:textId="77777777" w:rsidR="00975AF4" w:rsidRPr="00A64778" w:rsidRDefault="00975AF4" w:rsidP="00975AF4">
            <w:pPr>
              <w:rPr>
                <w:b/>
              </w:rPr>
            </w:pPr>
            <w:r w:rsidRPr="00A64778">
              <w:rPr>
                <w:b/>
              </w:rPr>
              <w:t>No. Children in Home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64E6" w14:textId="77777777" w:rsidR="00975AF4" w:rsidRDefault="00975AF4" w:rsidP="00975AF4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296B6" w14:textId="77777777" w:rsidR="00975AF4" w:rsidRDefault="00975AF4" w:rsidP="00975AF4"/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C7EB6" w14:textId="77777777" w:rsidR="00975AF4" w:rsidRDefault="00975AF4" w:rsidP="00975AF4"/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5E79B" w14:textId="77777777" w:rsidR="00975AF4" w:rsidRDefault="00975AF4" w:rsidP="00975AF4"/>
        </w:tc>
      </w:tr>
      <w:tr w:rsidR="00975AF4" w14:paraId="55F9E1F5" w14:textId="77777777" w:rsidTr="00451FA6">
        <w:trPr>
          <w:trHeight w:val="350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14D4" w14:textId="77777777" w:rsidR="00975AF4" w:rsidRDefault="007338AC" w:rsidP="00975AF4">
            <w:r>
              <w:t xml:space="preserve">   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005D8" w14:textId="77777777" w:rsidR="00975AF4" w:rsidRDefault="007338AC" w:rsidP="00975AF4">
            <w:r>
              <w:t>4.06 (1.52)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20FB" w14:textId="77777777" w:rsidR="00975AF4" w:rsidRDefault="007338AC" w:rsidP="00975AF4">
            <w:r>
              <w:t>4.1 (1.55)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74481" w14:textId="77777777" w:rsidR="00975AF4" w:rsidRDefault="007338AC" w:rsidP="00975AF4">
            <w:r>
              <w:t>4.06 (1.47)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BE480" w14:textId="77777777" w:rsidR="00975AF4" w:rsidRDefault="007338AC" w:rsidP="00975AF4">
            <w:r>
              <w:t>4.06 (1.51)</w:t>
            </w:r>
          </w:p>
        </w:tc>
      </w:tr>
      <w:tr w:rsidR="007338AC" w14:paraId="70878853" w14:textId="77777777" w:rsidTr="00451FA6">
        <w:trPr>
          <w:trHeight w:val="350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E5D93" w14:textId="77777777" w:rsidR="007338AC" w:rsidRDefault="007338AC" w:rsidP="00975AF4">
            <w:r>
              <w:t xml:space="preserve">   &lt;1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8CDFC" w14:textId="77777777" w:rsidR="007338AC" w:rsidRDefault="007338AC" w:rsidP="00975AF4">
            <w:r>
              <w:t>3.92 (1.49)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30081" w14:textId="77777777" w:rsidR="007338AC" w:rsidRDefault="007338AC" w:rsidP="00975AF4">
            <w:r>
              <w:t>3.87 (1.56)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74B67" w14:textId="77777777" w:rsidR="007338AC" w:rsidRDefault="007338AC" w:rsidP="00975AF4">
            <w:r>
              <w:t>3.97 (1.41)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46F89" w14:textId="77777777" w:rsidR="007338AC" w:rsidRDefault="007338AC" w:rsidP="00975AF4">
            <w:r>
              <w:t>4.17 (1.45)</w:t>
            </w:r>
          </w:p>
        </w:tc>
      </w:tr>
      <w:tr w:rsidR="007338AC" w14:paraId="7297A790" w14:textId="77777777" w:rsidTr="00451FA6">
        <w:trPr>
          <w:trHeight w:val="350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5C2C7" w14:textId="77777777" w:rsidR="007338AC" w:rsidRDefault="007338AC" w:rsidP="00975AF4"/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E120E" w14:textId="77777777" w:rsidR="007338AC" w:rsidRDefault="000C5108" w:rsidP="00975AF4">
            <w:r>
              <w:t>(p = .45)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75AAF" w14:textId="77777777" w:rsidR="007338AC" w:rsidRDefault="000C5108" w:rsidP="00975AF4">
            <w:r>
              <w:t>(p = .18)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BCDF" w14:textId="77777777" w:rsidR="007338AC" w:rsidRDefault="000C5108" w:rsidP="00975AF4">
            <w:r>
              <w:t>(p = .48)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093EC" w14:textId="77777777" w:rsidR="007338AC" w:rsidRDefault="000C5108" w:rsidP="00975AF4">
            <w:r>
              <w:t>(p = .71)</w:t>
            </w:r>
          </w:p>
        </w:tc>
      </w:tr>
      <w:tr w:rsidR="00975AF4" w14:paraId="1499216A" w14:textId="77777777" w:rsidTr="00451FA6">
        <w:trPr>
          <w:trHeight w:val="350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42FA1" w14:textId="77777777" w:rsidR="00975AF4" w:rsidRPr="00A64778" w:rsidRDefault="00975AF4" w:rsidP="00975AF4">
            <w:pPr>
              <w:rPr>
                <w:b/>
              </w:rPr>
            </w:pPr>
            <w:r w:rsidRPr="00A64778">
              <w:rPr>
                <w:b/>
              </w:rPr>
              <w:t>Geographic Region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181F" w14:textId="77777777" w:rsidR="00975AF4" w:rsidRDefault="00975AF4" w:rsidP="00975AF4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E0E91" w14:textId="77777777" w:rsidR="00975AF4" w:rsidRDefault="00975AF4" w:rsidP="00975AF4"/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19816" w14:textId="77777777" w:rsidR="00975AF4" w:rsidRDefault="00975AF4" w:rsidP="00975AF4"/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3B70" w14:textId="77777777" w:rsidR="00975AF4" w:rsidRDefault="00975AF4" w:rsidP="00975AF4"/>
        </w:tc>
      </w:tr>
      <w:tr w:rsidR="00975AF4" w14:paraId="29558F2D" w14:textId="77777777" w:rsidTr="00451FA6">
        <w:trPr>
          <w:trHeight w:val="350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39E4C" w14:textId="77777777" w:rsidR="00975AF4" w:rsidRDefault="007338AC" w:rsidP="00975AF4">
            <w:r>
              <w:t xml:space="preserve">   Midwest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CABB2" w14:textId="77777777" w:rsidR="00975AF4" w:rsidRDefault="007338AC" w:rsidP="00975AF4">
            <w:r>
              <w:t>4.12 (1.39)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37639" w14:textId="77777777" w:rsidR="00975AF4" w:rsidRDefault="007338AC" w:rsidP="00975AF4">
            <w:r>
              <w:t>3.88 (1.54)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4924" w14:textId="77777777" w:rsidR="00975AF4" w:rsidRDefault="007338AC" w:rsidP="00975AF4">
            <w:r>
              <w:t>3.7 (1.32)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1BB26" w14:textId="77777777" w:rsidR="00975AF4" w:rsidRDefault="007338AC" w:rsidP="00975AF4">
            <w:r>
              <w:t>3.84 (1.43)</w:t>
            </w:r>
          </w:p>
        </w:tc>
      </w:tr>
      <w:tr w:rsidR="00975AF4" w14:paraId="6126FFA9" w14:textId="77777777" w:rsidTr="00451FA6">
        <w:trPr>
          <w:trHeight w:val="350"/>
        </w:trPr>
        <w:tc>
          <w:tcPr>
            <w:tcW w:w="2085" w:type="dxa"/>
            <w:tcBorders>
              <w:top w:val="single" w:sz="4" w:space="0" w:color="auto"/>
            </w:tcBorders>
          </w:tcPr>
          <w:p w14:paraId="52627A41" w14:textId="77777777" w:rsidR="00975AF4" w:rsidRDefault="007338AC" w:rsidP="00975AF4">
            <w:r>
              <w:t xml:space="preserve">   Northeast</w:t>
            </w:r>
          </w:p>
        </w:tc>
        <w:tc>
          <w:tcPr>
            <w:tcW w:w="1849" w:type="dxa"/>
            <w:tcBorders>
              <w:top w:val="single" w:sz="4" w:space="0" w:color="auto"/>
            </w:tcBorders>
          </w:tcPr>
          <w:p w14:paraId="26F8DF57" w14:textId="77777777" w:rsidR="00975AF4" w:rsidRDefault="007338AC" w:rsidP="00975AF4">
            <w:r>
              <w:t>4.18 (1.51)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349CCA46" w14:textId="77777777" w:rsidR="00975AF4" w:rsidRDefault="007338AC" w:rsidP="00975AF4">
            <w:r>
              <w:t>4.14 (1.49)</w:t>
            </w:r>
          </w:p>
        </w:tc>
        <w:tc>
          <w:tcPr>
            <w:tcW w:w="1798" w:type="dxa"/>
            <w:tcBorders>
              <w:top w:val="single" w:sz="4" w:space="0" w:color="auto"/>
            </w:tcBorders>
          </w:tcPr>
          <w:p w14:paraId="7E08A5B5" w14:textId="77777777" w:rsidR="00975AF4" w:rsidRDefault="007338AC" w:rsidP="00975AF4">
            <w:r>
              <w:t>4.47 (1.39)</w:t>
            </w:r>
          </w:p>
        </w:tc>
        <w:tc>
          <w:tcPr>
            <w:tcW w:w="1798" w:type="dxa"/>
            <w:tcBorders>
              <w:top w:val="single" w:sz="4" w:space="0" w:color="auto"/>
            </w:tcBorders>
          </w:tcPr>
          <w:p w14:paraId="2CCA1F7E" w14:textId="77777777" w:rsidR="00975AF4" w:rsidRDefault="007338AC" w:rsidP="00975AF4">
            <w:r>
              <w:t>4.47 (1.42)</w:t>
            </w:r>
          </w:p>
        </w:tc>
      </w:tr>
      <w:tr w:rsidR="00975AF4" w14:paraId="52C1CB85" w14:textId="77777777" w:rsidTr="00F01F73">
        <w:trPr>
          <w:trHeight w:val="350"/>
        </w:trPr>
        <w:tc>
          <w:tcPr>
            <w:tcW w:w="2085" w:type="dxa"/>
          </w:tcPr>
          <w:p w14:paraId="302ADCE6" w14:textId="77777777" w:rsidR="00975AF4" w:rsidRDefault="007338AC" w:rsidP="00975AF4">
            <w:r>
              <w:t xml:space="preserve">   South</w:t>
            </w:r>
          </w:p>
        </w:tc>
        <w:tc>
          <w:tcPr>
            <w:tcW w:w="1849" w:type="dxa"/>
          </w:tcPr>
          <w:p w14:paraId="7769299C" w14:textId="77777777" w:rsidR="00975AF4" w:rsidRDefault="007338AC" w:rsidP="00975AF4">
            <w:r>
              <w:t>3.91 (1.52)</w:t>
            </w:r>
          </w:p>
        </w:tc>
        <w:tc>
          <w:tcPr>
            <w:tcW w:w="1843" w:type="dxa"/>
          </w:tcPr>
          <w:p w14:paraId="186E3F82" w14:textId="77777777" w:rsidR="00975AF4" w:rsidRDefault="007338AC" w:rsidP="00975AF4">
            <w:r>
              <w:t>3.97 (1.59)</w:t>
            </w:r>
          </w:p>
        </w:tc>
        <w:tc>
          <w:tcPr>
            <w:tcW w:w="1798" w:type="dxa"/>
          </w:tcPr>
          <w:p w14:paraId="58871F30" w14:textId="77777777" w:rsidR="00975AF4" w:rsidRDefault="007338AC" w:rsidP="00975AF4">
            <w:r>
              <w:t>3.96 (1.41)</w:t>
            </w:r>
          </w:p>
        </w:tc>
        <w:tc>
          <w:tcPr>
            <w:tcW w:w="1798" w:type="dxa"/>
          </w:tcPr>
          <w:p w14:paraId="52C460C8" w14:textId="77777777" w:rsidR="00975AF4" w:rsidRDefault="007338AC" w:rsidP="00975AF4">
            <w:r>
              <w:t>4.15 (1.43)</w:t>
            </w:r>
          </w:p>
        </w:tc>
      </w:tr>
      <w:tr w:rsidR="007338AC" w14:paraId="2A1EAA71" w14:textId="77777777" w:rsidTr="00F01F73">
        <w:trPr>
          <w:trHeight w:val="350"/>
        </w:trPr>
        <w:tc>
          <w:tcPr>
            <w:tcW w:w="2085" w:type="dxa"/>
          </w:tcPr>
          <w:p w14:paraId="6FA9989C" w14:textId="77777777" w:rsidR="007338AC" w:rsidRDefault="007338AC" w:rsidP="00975AF4">
            <w:r>
              <w:t xml:space="preserve">   West</w:t>
            </w:r>
          </w:p>
        </w:tc>
        <w:tc>
          <w:tcPr>
            <w:tcW w:w="1849" w:type="dxa"/>
          </w:tcPr>
          <w:p w14:paraId="58509D12" w14:textId="77777777" w:rsidR="007338AC" w:rsidRDefault="007338AC" w:rsidP="00975AF4">
            <w:r>
              <w:t>3.75 (1.55)</w:t>
            </w:r>
          </w:p>
        </w:tc>
        <w:tc>
          <w:tcPr>
            <w:tcW w:w="1843" w:type="dxa"/>
          </w:tcPr>
          <w:p w14:paraId="27A693E2" w14:textId="77777777" w:rsidR="007338AC" w:rsidRDefault="007338AC" w:rsidP="00975AF4">
            <w:r>
              <w:t>3.86 (1.58)</w:t>
            </w:r>
          </w:p>
        </w:tc>
        <w:tc>
          <w:tcPr>
            <w:tcW w:w="1798" w:type="dxa"/>
          </w:tcPr>
          <w:p w14:paraId="3C83FE7F" w14:textId="77777777" w:rsidR="007338AC" w:rsidRDefault="007338AC" w:rsidP="00975AF4">
            <w:r>
              <w:t>4.0 (1.54)</w:t>
            </w:r>
          </w:p>
        </w:tc>
        <w:tc>
          <w:tcPr>
            <w:tcW w:w="1798" w:type="dxa"/>
          </w:tcPr>
          <w:p w14:paraId="2EC72D39" w14:textId="77777777" w:rsidR="007338AC" w:rsidRDefault="007338AC" w:rsidP="00975AF4">
            <w:r>
              <w:t>4.09 (1.61)</w:t>
            </w:r>
          </w:p>
        </w:tc>
      </w:tr>
      <w:tr w:rsidR="007338AC" w14:paraId="397E83F0" w14:textId="77777777" w:rsidTr="00F01F73">
        <w:trPr>
          <w:trHeight w:val="350"/>
        </w:trPr>
        <w:tc>
          <w:tcPr>
            <w:tcW w:w="2085" w:type="dxa"/>
          </w:tcPr>
          <w:p w14:paraId="757D7682" w14:textId="77777777" w:rsidR="007338AC" w:rsidRDefault="007338AC" w:rsidP="00975AF4"/>
        </w:tc>
        <w:tc>
          <w:tcPr>
            <w:tcW w:w="1849" w:type="dxa"/>
          </w:tcPr>
          <w:p w14:paraId="693841AD" w14:textId="77777777" w:rsidR="007338AC" w:rsidRDefault="000C5108" w:rsidP="00975AF4">
            <w:r>
              <w:t>(p = .4)</w:t>
            </w:r>
          </w:p>
        </w:tc>
        <w:tc>
          <w:tcPr>
            <w:tcW w:w="1843" w:type="dxa"/>
          </w:tcPr>
          <w:p w14:paraId="2E3C6BC8" w14:textId="77777777" w:rsidR="007338AC" w:rsidRDefault="000C5108" w:rsidP="00975AF4">
            <w:r>
              <w:t>(p = .82)</w:t>
            </w:r>
          </w:p>
        </w:tc>
        <w:tc>
          <w:tcPr>
            <w:tcW w:w="1798" w:type="dxa"/>
          </w:tcPr>
          <w:p w14:paraId="5EFF9AA4" w14:textId="77777777" w:rsidR="007338AC" w:rsidRDefault="000C5108" w:rsidP="00975AF4">
            <w:r>
              <w:t>(p = .02)</w:t>
            </w:r>
          </w:p>
        </w:tc>
        <w:tc>
          <w:tcPr>
            <w:tcW w:w="1798" w:type="dxa"/>
          </w:tcPr>
          <w:p w14:paraId="0EDC6E42" w14:textId="77777777" w:rsidR="007338AC" w:rsidRDefault="000C5108" w:rsidP="00975AF4">
            <w:r>
              <w:t>(p = .17)</w:t>
            </w:r>
          </w:p>
        </w:tc>
      </w:tr>
    </w:tbl>
    <w:p w14:paraId="45985D3D" w14:textId="6301A531" w:rsidR="00ED4A63" w:rsidDel="00711B4D" w:rsidRDefault="00ED4A63" w:rsidP="00ED4A63">
      <w:pPr>
        <w:rPr>
          <w:del w:id="53" w:author="Adam Jauregui" w:date="2019-11-06T13:33:00Z"/>
        </w:rPr>
      </w:pPr>
      <w:r>
        <w:t>*Includes Asian, Pacific Islander and Other</w:t>
      </w:r>
    </w:p>
    <w:p w14:paraId="013DB8D8" w14:textId="7F6F58A7" w:rsidR="00451FA6" w:rsidDel="00711B4D" w:rsidRDefault="00711B4D" w:rsidP="00BE1699">
      <w:pPr>
        <w:rPr>
          <w:del w:id="54" w:author="Adam Jauregui" w:date="2019-11-06T13:33:00Z"/>
        </w:rPr>
      </w:pPr>
      <w:ins w:id="55" w:author="Adam Jauregui" w:date="2019-11-06T13:33:00Z">
        <w:r>
          <w:br/>
        </w:r>
      </w:ins>
      <w:r w:rsidR="00ED4A63">
        <w:t>*</w:t>
      </w:r>
      <w:r w:rsidR="00ED4A63" w:rsidRPr="00711B4D">
        <w:rPr>
          <w:rPrChange w:id="56" w:author="Adam Jauregui" w:date="2019-11-06T13:33:00Z">
            <w:rPr>
              <w:highlight w:val="green"/>
            </w:rPr>
          </w:rPrChange>
        </w:rPr>
        <w:t>Excludes 1 “other” due to sparsity for test</w:t>
      </w:r>
    </w:p>
    <w:p w14:paraId="37E8D51E" w14:textId="6DA8EC10" w:rsidR="00F01F73" w:rsidDel="00520C32" w:rsidRDefault="00711B4D" w:rsidP="00BE1699">
      <w:pPr>
        <w:rPr>
          <w:del w:id="57" w:author="Adam Jauregui" w:date="2019-10-24T18:28:00Z"/>
        </w:rPr>
      </w:pPr>
      <w:ins w:id="58" w:author="Adam Jauregui" w:date="2019-11-06T13:33:00Z">
        <w:r>
          <w:br/>
        </w:r>
      </w:ins>
      <w:r w:rsidR="004C4506">
        <w:t>*p-values calculated using either Mann-Whitney test or Kruskal-Wallis test</w:t>
      </w:r>
    </w:p>
    <w:p w14:paraId="7A449E89" w14:textId="24A47EDC" w:rsidR="00F01F73" w:rsidRDefault="00F01F73">
      <w:pPr>
        <w:pPrChange w:id="59" w:author="Adam Jauregui" w:date="2019-10-24T18:28:00Z">
          <w:pPr>
            <w:spacing w:after="160" w:line="259" w:lineRule="auto"/>
          </w:pPr>
        </w:pPrChange>
      </w:pPr>
      <w:del w:id="60" w:author="Adam Jauregui" w:date="2019-10-24T18:28:00Z">
        <w:r w:rsidDel="00520C32">
          <w:br w:type="page"/>
        </w:r>
      </w:del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085"/>
        <w:gridCol w:w="1849"/>
        <w:gridCol w:w="1843"/>
        <w:gridCol w:w="1798"/>
      </w:tblGrid>
      <w:tr w:rsidR="00F01F73" w:rsidDel="00520C32" w14:paraId="184713F6" w14:textId="045FDEAE" w:rsidTr="00F01F73">
        <w:trPr>
          <w:del w:id="61" w:author="Adam Jauregui" w:date="2019-10-24T18:28:00Z"/>
        </w:trPr>
        <w:tc>
          <w:tcPr>
            <w:tcW w:w="2085" w:type="dxa"/>
            <w:tcBorders>
              <w:bottom w:val="single" w:sz="4" w:space="0" w:color="auto"/>
            </w:tcBorders>
          </w:tcPr>
          <w:p w14:paraId="3582F3BE" w14:textId="7B1663FB" w:rsidR="00F01F73" w:rsidDel="00520C32" w:rsidRDefault="00F01F73" w:rsidP="00F01F73">
            <w:pPr>
              <w:rPr>
                <w:del w:id="62" w:author="Adam Jauregui" w:date="2019-10-24T18:28:00Z"/>
              </w:rPr>
            </w:pPr>
          </w:p>
        </w:tc>
        <w:tc>
          <w:tcPr>
            <w:tcW w:w="5490" w:type="dxa"/>
            <w:gridSpan w:val="3"/>
            <w:tcBorders>
              <w:bottom w:val="single" w:sz="4" w:space="0" w:color="auto"/>
            </w:tcBorders>
          </w:tcPr>
          <w:p w14:paraId="7BCD912B" w14:textId="0618E6EE" w:rsidR="00F01F73" w:rsidDel="00520C32" w:rsidRDefault="00F01F73" w:rsidP="00F01F73">
            <w:pPr>
              <w:jc w:val="center"/>
              <w:rPr>
                <w:del w:id="63" w:author="Adam Jauregui" w:date="2019-10-24T18:28:00Z"/>
              </w:rPr>
            </w:pPr>
            <w:del w:id="64" w:author="Adam Jauregui" w:date="2019-10-24T18:28:00Z">
              <w:r w:rsidDel="00520C32">
                <w:delText>Sample Mean (SD)</w:delText>
              </w:r>
            </w:del>
          </w:p>
        </w:tc>
      </w:tr>
      <w:tr w:rsidR="00F01F73" w:rsidDel="00520C32" w14:paraId="00230F6F" w14:textId="0162A8B8" w:rsidTr="00F01F73">
        <w:trPr>
          <w:del w:id="65" w:author="Adam Jauregui" w:date="2019-10-24T18:28:00Z"/>
        </w:trPr>
        <w:tc>
          <w:tcPr>
            <w:tcW w:w="2085" w:type="dxa"/>
          </w:tcPr>
          <w:p w14:paraId="79D58939" w14:textId="0FB5C5AB" w:rsidR="00F01F73" w:rsidRPr="00A351C7" w:rsidDel="00520C32" w:rsidRDefault="00F01F73" w:rsidP="00F01F73">
            <w:pPr>
              <w:rPr>
                <w:del w:id="66" w:author="Adam Jauregui" w:date="2019-10-24T18:28:00Z"/>
                <w:b/>
              </w:rPr>
            </w:pPr>
            <w:del w:id="67" w:author="Adam Jauregui" w:date="2019-10-24T18:28:00Z">
              <w:r w:rsidRPr="00A351C7" w:rsidDel="00520C32">
                <w:rPr>
                  <w:b/>
                </w:rPr>
                <w:delText xml:space="preserve">Scale: </w:delText>
              </w:r>
            </w:del>
          </w:p>
        </w:tc>
        <w:tc>
          <w:tcPr>
            <w:tcW w:w="1849" w:type="dxa"/>
          </w:tcPr>
          <w:p w14:paraId="0FFE4D24" w14:textId="2B5C9553" w:rsidR="00F01F73" w:rsidRPr="00A351C7" w:rsidDel="00520C32" w:rsidRDefault="00F01F73" w:rsidP="00F01F73">
            <w:pPr>
              <w:rPr>
                <w:del w:id="68" w:author="Adam Jauregui" w:date="2019-10-24T18:28:00Z"/>
                <w:b/>
              </w:rPr>
            </w:pPr>
            <w:del w:id="69" w:author="Adam Jauregui" w:date="2019-10-24T18:28:00Z">
              <w:r w:rsidRPr="00A351C7" w:rsidDel="00520C32">
                <w:rPr>
                  <w:b/>
                </w:rPr>
                <w:delText>ParentProbTech</w:delText>
              </w:r>
            </w:del>
          </w:p>
        </w:tc>
        <w:tc>
          <w:tcPr>
            <w:tcW w:w="1843" w:type="dxa"/>
          </w:tcPr>
          <w:p w14:paraId="29E21441" w14:textId="433B3758" w:rsidR="00F01F73" w:rsidRPr="00A351C7" w:rsidDel="00520C32" w:rsidRDefault="00F01F73" w:rsidP="00F01F73">
            <w:pPr>
              <w:rPr>
                <w:del w:id="70" w:author="Adam Jauregui" w:date="2019-10-24T18:28:00Z"/>
                <w:b/>
              </w:rPr>
            </w:pPr>
            <w:del w:id="71" w:author="Adam Jauregui" w:date="2019-10-24T18:28:00Z">
              <w:r w:rsidRPr="00A351C7" w:rsidDel="00520C32">
                <w:rPr>
                  <w:b/>
                </w:rPr>
                <w:delText>Technoference</w:delText>
              </w:r>
            </w:del>
          </w:p>
        </w:tc>
        <w:tc>
          <w:tcPr>
            <w:tcW w:w="1798" w:type="dxa"/>
          </w:tcPr>
          <w:p w14:paraId="612FC19A" w14:textId="5BA5C425" w:rsidR="00F01F73" w:rsidRPr="00A351C7" w:rsidDel="00520C32" w:rsidRDefault="00F01F73" w:rsidP="00F01F73">
            <w:pPr>
              <w:rPr>
                <w:del w:id="72" w:author="Adam Jauregui" w:date="2019-10-24T18:28:00Z"/>
                <w:b/>
              </w:rPr>
            </w:pPr>
            <w:del w:id="73" w:author="Adam Jauregui" w:date="2019-10-24T18:28:00Z">
              <w:r w:rsidRPr="00A351C7" w:rsidDel="00520C32">
                <w:rPr>
                  <w:b/>
                </w:rPr>
                <w:delText>TAM-PU</w:delText>
              </w:r>
            </w:del>
          </w:p>
        </w:tc>
      </w:tr>
      <w:tr w:rsidR="00F01F73" w:rsidDel="00520C32" w14:paraId="54EFEC09" w14:textId="564CC3A1" w:rsidTr="00F01F73">
        <w:trPr>
          <w:del w:id="74" w:author="Adam Jauregui" w:date="2019-10-24T18:28:00Z"/>
        </w:trPr>
        <w:tc>
          <w:tcPr>
            <w:tcW w:w="2085" w:type="dxa"/>
            <w:tcBorders>
              <w:bottom w:val="single" w:sz="4" w:space="0" w:color="auto"/>
            </w:tcBorders>
          </w:tcPr>
          <w:p w14:paraId="5C13CAAC" w14:textId="38CA43E2" w:rsidR="00F01F73" w:rsidRPr="00662485" w:rsidDel="00520C32" w:rsidRDefault="00F01F73" w:rsidP="00F01F73">
            <w:pPr>
              <w:rPr>
                <w:del w:id="75" w:author="Adam Jauregui" w:date="2019-10-24T18:28:00Z"/>
                <w:i/>
              </w:rPr>
            </w:pPr>
            <w:del w:id="76" w:author="Adam Jauregui" w:date="2019-10-24T18:28:00Z">
              <w:r w:rsidRPr="00662485" w:rsidDel="00520C32">
                <w:rPr>
                  <w:i/>
                </w:rPr>
                <w:delText>Cronbach’s alpha</w:delText>
              </w:r>
            </w:del>
          </w:p>
        </w:tc>
        <w:tc>
          <w:tcPr>
            <w:tcW w:w="1849" w:type="dxa"/>
            <w:tcBorders>
              <w:bottom w:val="single" w:sz="4" w:space="0" w:color="auto"/>
            </w:tcBorders>
          </w:tcPr>
          <w:p w14:paraId="7E530EE9" w14:textId="51A484B4" w:rsidR="00F01F73" w:rsidRPr="00662485" w:rsidDel="00520C32" w:rsidRDefault="00F01F73" w:rsidP="00F01F73">
            <w:pPr>
              <w:rPr>
                <w:del w:id="77" w:author="Adam Jauregui" w:date="2019-10-24T18:28:00Z"/>
                <w:i/>
              </w:rPr>
            </w:pPr>
            <w:del w:id="78" w:author="Adam Jauregui" w:date="2019-10-24T18:28:00Z">
              <w:r w:rsidRPr="00662485" w:rsidDel="00520C32">
                <w:rPr>
                  <w:i/>
                </w:rPr>
                <w:delText>.80</w:delText>
              </w:r>
            </w:del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36FF47C" w14:textId="6D11D5ED" w:rsidR="00F01F73" w:rsidRPr="00662485" w:rsidDel="00520C32" w:rsidRDefault="00F01F73" w:rsidP="00F01F73">
            <w:pPr>
              <w:rPr>
                <w:del w:id="79" w:author="Adam Jauregui" w:date="2019-10-24T18:28:00Z"/>
                <w:i/>
              </w:rPr>
            </w:pPr>
            <w:del w:id="80" w:author="Adam Jauregui" w:date="2019-10-24T18:28:00Z">
              <w:r w:rsidRPr="00662485" w:rsidDel="00520C32">
                <w:rPr>
                  <w:i/>
                </w:rPr>
                <w:delText>.8</w:delText>
              </w:r>
              <w:r w:rsidDel="00520C32">
                <w:rPr>
                  <w:i/>
                </w:rPr>
                <w:delText>7</w:delText>
              </w:r>
            </w:del>
          </w:p>
        </w:tc>
        <w:tc>
          <w:tcPr>
            <w:tcW w:w="1798" w:type="dxa"/>
            <w:tcBorders>
              <w:bottom w:val="single" w:sz="4" w:space="0" w:color="auto"/>
            </w:tcBorders>
          </w:tcPr>
          <w:p w14:paraId="09030BFF" w14:textId="64A62E58" w:rsidR="00F01F73" w:rsidRPr="00662485" w:rsidDel="00520C32" w:rsidRDefault="00F01F73" w:rsidP="00F01F73">
            <w:pPr>
              <w:rPr>
                <w:del w:id="81" w:author="Adam Jauregui" w:date="2019-10-24T18:28:00Z"/>
                <w:i/>
              </w:rPr>
            </w:pPr>
            <w:del w:id="82" w:author="Adam Jauregui" w:date="2019-10-24T18:28:00Z">
              <w:r w:rsidRPr="00662485" w:rsidDel="00520C32">
                <w:rPr>
                  <w:i/>
                </w:rPr>
                <w:delText>.94</w:delText>
              </w:r>
            </w:del>
          </w:p>
        </w:tc>
      </w:tr>
      <w:tr w:rsidR="00F01F73" w:rsidDel="00520C32" w14:paraId="04F52227" w14:textId="223823AB" w:rsidTr="00F01F73">
        <w:trPr>
          <w:del w:id="83" w:author="Adam Jauregui" w:date="2019-10-24T18:28:00Z"/>
        </w:trPr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3EEA2B" w14:textId="602B11D3" w:rsidR="00F01F73" w:rsidRPr="00F63DAC" w:rsidDel="00520C32" w:rsidRDefault="00F01F73" w:rsidP="00F01F73">
            <w:pPr>
              <w:rPr>
                <w:del w:id="84" w:author="Adam Jauregui" w:date="2019-10-24T18:28:00Z"/>
                <w:b/>
              </w:rPr>
            </w:pPr>
            <w:del w:id="85" w:author="Adam Jauregui" w:date="2019-10-24T18:28:00Z">
              <w:r w:rsidRPr="00F63DAC" w:rsidDel="00520C32">
                <w:rPr>
                  <w:b/>
                </w:rPr>
                <w:delText>Overall</w:delText>
              </w:r>
            </w:del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AA1F60" w14:textId="11941784" w:rsidR="00F01F73" w:rsidDel="00520C32" w:rsidRDefault="00F01F73" w:rsidP="00F01F73">
            <w:pPr>
              <w:rPr>
                <w:del w:id="86" w:author="Adam Jauregui" w:date="2019-10-24T18:28:00Z"/>
              </w:rPr>
            </w:pPr>
            <w:del w:id="87" w:author="Adam Jauregui" w:date="2019-10-24T18:28:00Z">
              <w:r w:rsidDel="00520C32">
                <w:delText>3.72 (1.32)</w:delText>
              </w:r>
            </w:del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82A912" w14:textId="14DCFB15" w:rsidR="00F01F73" w:rsidDel="00520C32" w:rsidRDefault="00F01F73" w:rsidP="00F01F73">
            <w:pPr>
              <w:rPr>
                <w:del w:id="88" w:author="Adam Jauregui" w:date="2019-10-24T18:28:00Z"/>
              </w:rPr>
            </w:pPr>
            <w:del w:id="89" w:author="Adam Jauregui" w:date="2019-10-24T18:28:00Z">
              <w:r w:rsidDel="00520C32">
                <w:delText>3.03 (2.07)</w:delText>
              </w:r>
            </w:del>
          </w:p>
        </w:tc>
        <w:tc>
          <w:tcPr>
            <w:tcW w:w="1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9D19D6" w14:textId="173D3572" w:rsidR="00F01F73" w:rsidDel="00520C32" w:rsidRDefault="00F01F73" w:rsidP="00F01F73">
            <w:pPr>
              <w:rPr>
                <w:del w:id="90" w:author="Adam Jauregui" w:date="2019-10-24T18:28:00Z"/>
              </w:rPr>
            </w:pPr>
            <w:del w:id="91" w:author="Adam Jauregui" w:date="2019-10-24T18:28:00Z">
              <w:r w:rsidDel="00520C32">
                <w:delText>3.53 (1.29)</w:delText>
              </w:r>
            </w:del>
          </w:p>
        </w:tc>
      </w:tr>
      <w:tr w:rsidR="00F01F73" w:rsidDel="00520C32" w14:paraId="5479B846" w14:textId="289FED70" w:rsidTr="00F01F73">
        <w:trPr>
          <w:del w:id="92" w:author="Adam Jauregui" w:date="2019-10-24T18:28:00Z"/>
        </w:trPr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</w:tcPr>
          <w:p w14:paraId="4B2BEBF0" w14:textId="16DBEF48" w:rsidR="00F01F73" w:rsidRPr="00F63DAC" w:rsidDel="00520C32" w:rsidRDefault="00F01F73" w:rsidP="00F01F73">
            <w:pPr>
              <w:rPr>
                <w:del w:id="93" w:author="Adam Jauregui" w:date="2019-10-24T18:28:00Z"/>
                <w:b/>
              </w:rPr>
            </w:pPr>
            <w:del w:id="94" w:author="Adam Jauregui" w:date="2019-10-24T18:28:00Z">
              <w:r w:rsidRPr="00F63DAC" w:rsidDel="00520C32">
                <w:rPr>
                  <w:b/>
                </w:rPr>
                <w:delText>Age</w:delText>
              </w:r>
            </w:del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14:paraId="6F0731BF" w14:textId="18E274E7" w:rsidR="00F01F73" w:rsidDel="00520C32" w:rsidRDefault="00F01F73" w:rsidP="00F01F73">
            <w:pPr>
              <w:rPr>
                <w:del w:id="95" w:author="Adam Jauregui" w:date="2019-10-24T18:28:00Z"/>
              </w:rPr>
            </w:pPr>
            <w:del w:id="96" w:author="Adam Jauregui" w:date="2019-10-24T18:28:00Z">
              <w:r w:rsidDel="00520C32">
                <w:rPr>
                  <w:rFonts w:ascii="Arial" w:hAnsi="Arial" w:cs="Arial"/>
                </w:rPr>
                <w:delText>ρ</w:delText>
              </w:r>
              <w:r w:rsidDel="00520C32">
                <w:delText xml:space="preserve"> = -.12</w:delText>
              </w:r>
            </w:del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020C6B3F" w14:textId="04BA2746" w:rsidR="00F01F73" w:rsidDel="00520C32" w:rsidRDefault="00F01F73" w:rsidP="00F01F73">
            <w:pPr>
              <w:rPr>
                <w:del w:id="97" w:author="Adam Jauregui" w:date="2019-10-24T18:28:00Z"/>
              </w:rPr>
            </w:pPr>
            <w:del w:id="98" w:author="Adam Jauregui" w:date="2019-10-24T18:28:00Z">
              <w:r w:rsidDel="00520C32">
                <w:rPr>
                  <w:rFonts w:ascii="Arial" w:hAnsi="Arial" w:cs="Arial"/>
                </w:rPr>
                <w:delText>ρ</w:delText>
              </w:r>
              <w:r w:rsidDel="00520C32">
                <w:delText xml:space="preserve"> = -.12</w:delText>
              </w:r>
            </w:del>
          </w:p>
        </w:tc>
        <w:tc>
          <w:tcPr>
            <w:tcW w:w="1798" w:type="dxa"/>
            <w:tcBorders>
              <w:top w:val="single" w:sz="4" w:space="0" w:color="auto"/>
              <w:bottom w:val="single" w:sz="4" w:space="0" w:color="auto"/>
            </w:tcBorders>
          </w:tcPr>
          <w:p w14:paraId="317AF0EE" w14:textId="1BF53286" w:rsidR="00F01F73" w:rsidDel="00520C32" w:rsidRDefault="00F01F73" w:rsidP="00F01F73">
            <w:pPr>
              <w:rPr>
                <w:del w:id="99" w:author="Adam Jauregui" w:date="2019-10-24T18:28:00Z"/>
              </w:rPr>
            </w:pPr>
            <w:del w:id="100" w:author="Adam Jauregui" w:date="2019-10-24T18:28:00Z">
              <w:r w:rsidDel="00520C32">
                <w:rPr>
                  <w:rFonts w:ascii="Arial" w:hAnsi="Arial" w:cs="Arial"/>
                </w:rPr>
                <w:delText>ρ</w:delText>
              </w:r>
              <w:r w:rsidDel="00520C32">
                <w:delText xml:space="preserve"> = -.11</w:delText>
              </w:r>
            </w:del>
          </w:p>
        </w:tc>
      </w:tr>
      <w:tr w:rsidR="00F01F73" w:rsidDel="00520C32" w14:paraId="7BD48C9C" w14:textId="0DEDD489" w:rsidTr="00F01F73">
        <w:trPr>
          <w:del w:id="101" w:author="Adam Jauregui" w:date="2019-10-24T18:28:00Z"/>
        </w:trPr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</w:tcPr>
          <w:p w14:paraId="5C9F2FCB" w14:textId="3DAC799C" w:rsidR="00F01F73" w:rsidRPr="00F63DAC" w:rsidDel="00520C32" w:rsidRDefault="00F01F73" w:rsidP="00F01F73">
            <w:pPr>
              <w:rPr>
                <w:del w:id="102" w:author="Adam Jauregui" w:date="2019-10-24T18:28:00Z"/>
                <w:b/>
              </w:rPr>
            </w:pPr>
            <w:del w:id="103" w:author="Adam Jauregui" w:date="2019-10-24T18:28:00Z">
              <w:r w:rsidRPr="00F63DAC" w:rsidDel="00520C32">
                <w:rPr>
                  <w:b/>
                </w:rPr>
                <w:delText>Sex</w:delText>
              </w:r>
              <w:r w:rsidDel="00520C32">
                <w:rPr>
                  <w:b/>
                </w:rPr>
                <w:delText>*</w:delText>
              </w:r>
            </w:del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14:paraId="61F95AD5" w14:textId="1CC2191C" w:rsidR="00F01F73" w:rsidDel="00520C32" w:rsidRDefault="00F01F73" w:rsidP="00F01F73">
            <w:pPr>
              <w:rPr>
                <w:del w:id="104" w:author="Adam Jauregui" w:date="2019-10-24T18:28:00Z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361E8049" w14:textId="5D4A0CEE" w:rsidR="00F01F73" w:rsidDel="00520C32" w:rsidRDefault="00F01F73" w:rsidP="00F01F73">
            <w:pPr>
              <w:rPr>
                <w:del w:id="105" w:author="Adam Jauregui" w:date="2019-10-24T18:28:00Z"/>
              </w:rPr>
            </w:pPr>
          </w:p>
        </w:tc>
        <w:tc>
          <w:tcPr>
            <w:tcW w:w="1798" w:type="dxa"/>
            <w:tcBorders>
              <w:top w:val="single" w:sz="4" w:space="0" w:color="auto"/>
              <w:bottom w:val="single" w:sz="4" w:space="0" w:color="auto"/>
            </w:tcBorders>
          </w:tcPr>
          <w:p w14:paraId="4B2C415E" w14:textId="7CDEE46B" w:rsidR="00F01F73" w:rsidDel="00520C32" w:rsidRDefault="00F01F73" w:rsidP="00F01F73">
            <w:pPr>
              <w:rPr>
                <w:del w:id="106" w:author="Adam Jauregui" w:date="2019-10-24T18:28:00Z"/>
              </w:rPr>
            </w:pPr>
          </w:p>
        </w:tc>
      </w:tr>
      <w:tr w:rsidR="00F01F73" w:rsidDel="00520C32" w14:paraId="42EF48E6" w14:textId="58AF5594" w:rsidTr="00F01F73">
        <w:trPr>
          <w:del w:id="107" w:author="Adam Jauregui" w:date="2019-10-24T18:28:00Z"/>
        </w:trPr>
        <w:tc>
          <w:tcPr>
            <w:tcW w:w="2085" w:type="dxa"/>
            <w:tcBorders>
              <w:top w:val="single" w:sz="4" w:space="0" w:color="auto"/>
            </w:tcBorders>
            <w:shd w:val="clear" w:color="auto" w:fill="auto"/>
          </w:tcPr>
          <w:p w14:paraId="2423383B" w14:textId="16A2E021" w:rsidR="00F01F73" w:rsidRPr="00F54582" w:rsidDel="00520C32" w:rsidRDefault="00F01F73" w:rsidP="00F01F73">
            <w:pPr>
              <w:rPr>
                <w:del w:id="108" w:author="Adam Jauregui" w:date="2019-10-24T18:28:00Z"/>
              </w:rPr>
            </w:pPr>
            <w:del w:id="109" w:author="Adam Jauregui" w:date="2019-10-24T18:28:00Z">
              <w:r w:rsidRPr="00F54582" w:rsidDel="00520C32">
                <w:delText xml:space="preserve">   Female</w:delText>
              </w:r>
            </w:del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7630F723" w14:textId="3704D859" w:rsidR="00F01F73" w:rsidRPr="00F54582" w:rsidDel="00520C32" w:rsidRDefault="00F01F73" w:rsidP="00F01F73">
            <w:pPr>
              <w:rPr>
                <w:del w:id="110" w:author="Adam Jauregui" w:date="2019-10-24T18:28:00Z"/>
              </w:rPr>
            </w:pPr>
            <w:del w:id="111" w:author="Adam Jauregui" w:date="2019-10-24T18:28:00Z">
              <w:r w:rsidRPr="00F54582" w:rsidDel="00520C32">
                <w:delText>3.67 (1.28)</w:delText>
              </w:r>
            </w:del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4F85F366" w14:textId="43B4CBDD" w:rsidR="00F01F73" w:rsidRPr="00F54582" w:rsidDel="00520C32" w:rsidRDefault="00F01F73" w:rsidP="00F01F73">
            <w:pPr>
              <w:rPr>
                <w:del w:id="112" w:author="Adam Jauregui" w:date="2019-10-24T18:28:00Z"/>
              </w:rPr>
            </w:pPr>
            <w:del w:id="113" w:author="Adam Jauregui" w:date="2019-10-24T18:28:00Z">
              <w:r w:rsidRPr="00F54582" w:rsidDel="00520C32">
                <w:delText>3.03 (2.03)</w:delText>
              </w:r>
            </w:del>
          </w:p>
        </w:tc>
        <w:tc>
          <w:tcPr>
            <w:tcW w:w="1798" w:type="dxa"/>
            <w:tcBorders>
              <w:top w:val="single" w:sz="4" w:space="0" w:color="auto"/>
            </w:tcBorders>
            <w:shd w:val="clear" w:color="auto" w:fill="auto"/>
          </w:tcPr>
          <w:p w14:paraId="60D7694B" w14:textId="658C769D" w:rsidR="00F01F73" w:rsidRPr="00F54582" w:rsidDel="00520C32" w:rsidRDefault="00F01F73" w:rsidP="00F01F73">
            <w:pPr>
              <w:rPr>
                <w:del w:id="114" w:author="Adam Jauregui" w:date="2019-10-24T18:28:00Z"/>
              </w:rPr>
            </w:pPr>
            <w:del w:id="115" w:author="Adam Jauregui" w:date="2019-10-24T18:28:00Z">
              <w:r w:rsidRPr="00F54582" w:rsidDel="00520C32">
                <w:delText>3.46 (1.25)</w:delText>
              </w:r>
            </w:del>
          </w:p>
        </w:tc>
      </w:tr>
      <w:tr w:rsidR="00F01F73" w:rsidDel="00520C32" w14:paraId="4E3C4E3E" w14:textId="5E7C975F" w:rsidTr="00F01F73">
        <w:trPr>
          <w:del w:id="116" w:author="Adam Jauregui" w:date="2019-10-24T18:28:00Z"/>
        </w:trPr>
        <w:tc>
          <w:tcPr>
            <w:tcW w:w="2085" w:type="dxa"/>
            <w:shd w:val="clear" w:color="auto" w:fill="auto"/>
          </w:tcPr>
          <w:p w14:paraId="70CC738C" w14:textId="274F9F9F" w:rsidR="00F01F73" w:rsidRPr="00F54582" w:rsidDel="00520C32" w:rsidRDefault="00F01F73" w:rsidP="00F01F73">
            <w:pPr>
              <w:rPr>
                <w:del w:id="117" w:author="Adam Jauregui" w:date="2019-10-24T18:28:00Z"/>
              </w:rPr>
            </w:pPr>
            <w:del w:id="118" w:author="Adam Jauregui" w:date="2019-10-24T18:28:00Z">
              <w:r w:rsidRPr="00F54582" w:rsidDel="00520C32">
                <w:delText xml:space="preserve">   Male</w:delText>
              </w:r>
            </w:del>
          </w:p>
        </w:tc>
        <w:tc>
          <w:tcPr>
            <w:tcW w:w="1849" w:type="dxa"/>
            <w:shd w:val="clear" w:color="auto" w:fill="auto"/>
          </w:tcPr>
          <w:p w14:paraId="6E79B373" w14:textId="0FF59AED" w:rsidR="00F01F73" w:rsidRPr="00F54582" w:rsidDel="00520C32" w:rsidRDefault="00F01F73" w:rsidP="00F01F73">
            <w:pPr>
              <w:rPr>
                <w:del w:id="119" w:author="Adam Jauregui" w:date="2019-10-24T18:28:00Z"/>
              </w:rPr>
            </w:pPr>
            <w:del w:id="120" w:author="Adam Jauregui" w:date="2019-10-24T18:28:00Z">
              <w:r w:rsidRPr="00F54582" w:rsidDel="00520C32">
                <w:delText>3.89 (1.</w:delText>
              </w:r>
              <w:r w:rsidDel="00520C32">
                <w:delText>51</w:delText>
              </w:r>
              <w:r w:rsidRPr="00F54582" w:rsidDel="00520C32">
                <w:delText>)</w:delText>
              </w:r>
            </w:del>
          </w:p>
        </w:tc>
        <w:tc>
          <w:tcPr>
            <w:tcW w:w="1843" w:type="dxa"/>
            <w:shd w:val="clear" w:color="auto" w:fill="auto"/>
          </w:tcPr>
          <w:p w14:paraId="4DE62AB4" w14:textId="6FF90D92" w:rsidR="00F01F73" w:rsidRPr="00F54582" w:rsidDel="00520C32" w:rsidRDefault="00F01F73" w:rsidP="00F01F73">
            <w:pPr>
              <w:rPr>
                <w:del w:id="121" w:author="Adam Jauregui" w:date="2019-10-24T18:28:00Z"/>
              </w:rPr>
            </w:pPr>
            <w:del w:id="122" w:author="Adam Jauregui" w:date="2019-10-24T18:28:00Z">
              <w:r w:rsidRPr="00F54582" w:rsidDel="00520C32">
                <w:delText>3.0</w:delText>
              </w:r>
              <w:r w:rsidDel="00520C32">
                <w:delText>5</w:delText>
              </w:r>
              <w:r w:rsidRPr="00F54582" w:rsidDel="00520C32">
                <w:delText xml:space="preserve"> (2.25)</w:delText>
              </w:r>
            </w:del>
          </w:p>
        </w:tc>
        <w:tc>
          <w:tcPr>
            <w:tcW w:w="1798" w:type="dxa"/>
            <w:shd w:val="clear" w:color="auto" w:fill="auto"/>
          </w:tcPr>
          <w:p w14:paraId="120112D6" w14:textId="650A7D7A" w:rsidR="00F01F73" w:rsidRPr="00F54582" w:rsidDel="00520C32" w:rsidRDefault="00F01F73" w:rsidP="00F01F73">
            <w:pPr>
              <w:rPr>
                <w:del w:id="123" w:author="Adam Jauregui" w:date="2019-10-24T18:28:00Z"/>
              </w:rPr>
            </w:pPr>
            <w:del w:id="124" w:author="Adam Jauregui" w:date="2019-10-24T18:28:00Z">
              <w:r w:rsidRPr="00F54582" w:rsidDel="00520C32">
                <w:delText>3.</w:delText>
              </w:r>
              <w:r w:rsidDel="00520C32">
                <w:delText>79</w:delText>
              </w:r>
              <w:r w:rsidRPr="00F54582" w:rsidDel="00520C32">
                <w:delText xml:space="preserve"> (1.4</w:delText>
              </w:r>
              <w:r w:rsidDel="00520C32">
                <w:delText>2</w:delText>
              </w:r>
              <w:r w:rsidRPr="00F54582" w:rsidDel="00520C32">
                <w:delText>)</w:delText>
              </w:r>
            </w:del>
          </w:p>
        </w:tc>
      </w:tr>
      <w:tr w:rsidR="00F01F73" w:rsidDel="00520C32" w14:paraId="783D0610" w14:textId="0D8A9506" w:rsidTr="00F01F73">
        <w:trPr>
          <w:del w:id="125" w:author="Adam Jauregui" w:date="2019-10-24T18:28:00Z"/>
        </w:trPr>
        <w:tc>
          <w:tcPr>
            <w:tcW w:w="2085" w:type="dxa"/>
            <w:tcBorders>
              <w:bottom w:val="single" w:sz="4" w:space="0" w:color="auto"/>
            </w:tcBorders>
            <w:shd w:val="clear" w:color="auto" w:fill="auto"/>
          </w:tcPr>
          <w:p w14:paraId="7A928AB2" w14:textId="6CC8007C" w:rsidR="00F01F73" w:rsidRPr="00F54582" w:rsidDel="00520C32" w:rsidRDefault="00F01F73" w:rsidP="00F01F73">
            <w:pPr>
              <w:rPr>
                <w:del w:id="126" w:author="Adam Jauregui" w:date="2019-10-24T18:28:00Z"/>
              </w:rPr>
            </w:pPr>
          </w:p>
        </w:tc>
        <w:tc>
          <w:tcPr>
            <w:tcW w:w="1849" w:type="dxa"/>
            <w:tcBorders>
              <w:bottom w:val="single" w:sz="4" w:space="0" w:color="auto"/>
            </w:tcBorders>
            <w:shd w:val="clear" w:color="auto" w:fill="auto"/>
          </w:tcPr>
          <w:p w14:paraId="62DFB743" w14:textId="64D57FB6" w:rsidR="00F01F73" w:rsidRPr="00F54582" w:rsidDel="00520C32" w:rsidRDefault="00F01F73" w:rsidP="00F01F73">
            <w:pPr>
              <w:rPr>
                <w:del w:id="127" w:author="Adam Jauregui" w:date="2019-10-24T18:28:00Z"/>
              </w:rPr>
            </w:pPr>
            <w:del w:id="128" w:author="Adam Jauregui" w:date="2019-10-24T18:28:00Z">
              <w:r w:rsidRPr="00F54582" w:rsidDel="00520C32">
                <w:delText>(p = .</w:delText>
              </w:r>
              <w:r w:rsidDel="00520C32">
                <w:delText>20</w:delText>
              </w:r>
              <w:r w:rsidRPr="00F54582" w:rsidDel="00520C32">
                <w:delText>)</w:delText>
              </w:r>
            </w:del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14:paraId="3B86750F" w14:textId="7994593B" w:rsidR="00F01F73" w:rsidRPr="00F54582" w:rsidDel="00520C32" w:rsidRDefault="00F01F73" w:rsidP="00F01F73">
            <w:pPr>
              <w:rPr>
                <w:del w:id="129" w:author="Adam Jauregui" w:date="2019-10-24T18:28:00Z"/>
              </w:rPr>
            </w:pPr>
            <w:del w:id="130" w:author="Adam Jauregui" w:date="2019-10-24T18:28:00Z">
              <w:r w:rsidRPr="00F54582" w:rsidDel="00520C32">
                <w:delText>(p = 1.0)</w:delText>
              </w:r>
            </w:del>
          </w:p>
        </w:tc>
        <w:tc>
          <w:tcPr>
            <w:tcW w:w="1798" w:type="dxa"/>
            <w:tcBorders>
              <w:bottom w:val="single" w:sz="4" w:space="0" w:color="auto"/>
            </w:tcBorders>
            <w:shd w:val="clear" w:color="auto" w:fill="auto"/>
          </w:tcPr>
          <w:p w14:paraId="3045939F" w14:textId="4844AC16" w:rsidR="00F01F73" w:rsidRPr="00F54582" w:rsidDel="00520C32" w:rsidRDefault="00F01F73" w:rsidP="00F01F73">
            <w:pPr>
              <w:rPr>
                <w:del w:id="131" w:author="Adam Jauregui" w:date="2019-10-24T18:28:00Z"/>
              </w:rPr>
            </w:pPr>
            <w:del w:id="132" w:author="Adam Jauregui" w:date="2019-10-24T18:28:00Z">
              <w:r w:rsidRPr="00F54582" w:rsidDel="00520C32">
                <w:delText>(p = .0</w:delText>
              </w:r>
              <w:r w:rsidDel="00520C32">
                <w:delText>4</w:delText>
              </w:r>
              <w:r w:rsidRPr="00F54582" w:rsidDel="00520C32">
                <w:delText>)</w:delText>
              </w:r>
            </w:del>
          </w:p>
        </w:tc>
      </w:tr>
      <w:tr w:rsidR="00F01F73" w:rsidDel="00520C32" w14:paraId="46366BBA" w14:textId="3AA68BA3" w:rsidTr="00F01F73">
        <w:trPr>
          <w:del w:id="133" w:author="Adam Jauregui" w:date="2019-10-24T18:28:00Z"/>
        </w:trPr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1E82B5" w14:textId="0F0A22D0" w:rsidR="00F01F73" w:rsidRPr="00F63DAC" w:rsidDel="00520C32" w:rsidRDefault="00F01F73" w:rsidP="00F01F73">
            <w:pPr>
              <w:rPr>
                <w:del w:id="134" w:author="Adam Jauregui" w:date="2019-10-24T18:28:00Z"/>
                <w:b/>
              </w:rPr>
            </w:pPr>
            <w:del w:id="135" w:author="Adam Jauregui" w:date="2019-10-24T18:28:00Z">
              <w:r w:rsidRPr="00F63DAC" w:rsidDel="00520C32">
                <w:rPr>
                  <w:b/>
                </w:rPr>
                <w:delText>Education</w:delText>
              </w:r>
            </w:del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892D00" w14:textId="12E63A17" w:rsidR="00F01F73" w:rsidDel="00520C32" w:rsidRDefault="00F01F73" w:rsidP="00F01F73">
            <w:pPr>
              <w:rPr>
                <w:del w:id="136" w:author="Adam Jauregui" w:date="2019-10-24T18:28:00Z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902B46" w14:textId="254F447F" w:rsidR="00F01F73" w:rsidDel="00520C32" w:rsidRDefault="00F01F73" w:rsidP="00F01F73">
            <w:pPr>
              <w:rPr>
                <w:del w:id="137" w:author="Adam Jauregui" w:date="2019-10-24T18:28:00Z"/>
              </w:rPr>
            </w:pPr>
          </w:p>
        </w:tc>
        <w:tc>
          <w:tcPr>
            <w:tcW w:w="1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D8E0D7" w14:textId="6D038231" w:rsidR="00F01F73" w:rsidDel="00520C32" w:rsidRDefault="00F01F73" w:rsidP="00F01F73">
            <w:pPr>
              <w:rPr>
                <w:del w:id="138" w:author="Adam Jauregui" w:date="2019-10-24T18:28:00Z"/>
              </w:rPr>
            </w:pPr>
          </w:p>
        </w:tc>
      </w:tr>
      <w:tr w:rsidR="00F01F73" w:rsidDel="00520C32" w14:paraId="44C578CF" w14:textId="3967CC15" w:rsidTr="00F01F73">
        <w:trPr>
          <w:del w:id="139" w:author="Adam Jauregui" w:date="2019-10-24T18:28:00Z"/>
        </w:trPr>
        <w:tc>
          <w:tcPr>
            <w:tcW w:w="2085" w:type="dxa"/>
            <w:tcBorders>
              <w:top w:val="single" w:sz="4" w:space="0" w:color="auto"/>
            </w:tcBorders>
            <w:shd w:val="clear" w:color="auto" w:fill="auto"/>
          </w:tcPr>
          <w:p w14:paraId="30CF8D52" w14:textId="4488102A" w:rsidR="00F01F73" w:rsidDel="00520C32" w:rsidRDefault="00F01F73" w:rsidP="00F01F73">
            <w:pPr>
              <w:rPr>
                <w:del w:id="140" w:author="Adam Jauregui" w:date="2019-10-24T18:28:00Z"/>
              </w:rPr>
            </w:pPr>
            <w:del w:id="141" w:author="Adam Jauregui" w:date="2019-10-24T18:28:00Z">
              <w:r w:rsidDel="00520C32">
                <w:delText xml:space="preserve">   </w:delText>
              </w:r>
              <w:r w:rsidDel="00520C32">
                <w:rPr>
                  <w:rFonts w:cstheme="minorHAnsi"/>
                </w:rPr>
                <w:delText>≤HS</w:delText>
              </w:r>
            </w:del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256D58F5" w14:textId="7DC5539E" w:rsidR="00F01F73" w:rsidDel="00520C32" w:rsidRDefault="00F01F73" w:rsidP="00F01F73">
            <w:pPr>
              <w:rPr>
                <w:del w:id="142" w:author="Adam Jauregui" w:date="2019-10-24T18:28:00Z"/>
              </w:rPr>
            </w:pPr>
            <w:del w:id="143" w:author="Adam Jauregui" w:date="2019-10-24T18:28:00Z">
              <w:r w:rsidDel="00520C32">
                <w:delText>3.51 (1.39)</w:delText>
              </w:r>
            </w:del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6EFA847F" w14:textId="441D8C7C" w:rsidR="00F01F73" w:rsidDel="00520C32" w:rsidRDefault="00F01F73" w:rsidP="00F01F73">
            <w:pPr>
              <w:rPr>
                <w:del w:id="144" w:author="Adam Jauregui" w:date="2019-10-24T18:28:00Z"/>
              </w:rPr>
            </w:pPr>
            <w:del w:id="145" w:author="Adam Jauregui" w:date="2019-10-24T18:28:00Z">
              <w:r w:rsidDel="00520C32">
                <w:delText>3.23 (2.12)</w:delText>
              </w:r>
            </w:del>
          </w:p>
        </w:tc>
        <w:tc>
          <w:tcPr>
            <w:tcW w:w="1798" w:type="dxa"/>
            <w:tcBorders>
              <w:top w:val="single" w:sz="4" w:space="0" w:color="auto"/>
            </w:tcBorders>
            <w:shd w:val="clear" w:color="auto" w:fill="auto"/>
          </w:tcPr>
          <w:p w14:paraId="1BB9DFA5" w14:textId="5D3AF221" w:rsidR="00F01F73" w:rsidDel="00520C32" w:rsidRDefault="00F01F73" w:rsidP="00F01F73">
            <w:pPr>
              <w:rPr>
                <w:del w:id="146" w:author="Adam Jauregui" w:date="2019-10-24T18:28:00Z"/>
              </w:rPr>
            </w:pPr>
            <w:del w:id="147" w:author="Adam Jauregui" w:date="2019-10-24T18:28:00Z">
              <w:r w:rsidDel="00520C32">
                <w:delText>3.34 (1.45)</w:delText>
              </w:r>
            </w:del>
          </w:p>
        </w:tc>
      </w:tr>
      <w:tr w:rsidR="00F01F73" w:rsidDel="00520C32" w14:paraId="472AE196" w14:textId="4A208697" w:rsidTr="00F01F73">
        <w:trPr>
          <w:del w:id="148" w:author="Adam Jauregui" w:date="2019-10-24T18:28:00Z"/>
        </w:trPr>
        <w:tc>
          <w:tcPr>
            <w:tcW w:w="2085" w:type="dxa"/>
            <w:shd w:val="clear" w:color="auto" w:fill="auto"/>
          </w:tcPr>
          <w:p w14:paraId="66B87C0E" w14:textId="365CADDB" w:rsidR="00F01F73" w:rsidDel="00520C32" w:rsidRDefault="00F01F73" w:rsidP="00F01F73">
            <w:pPr>
              <w:ind w:left="160"/>
              <w:rPr>
                <w:del w:id="149" w:author="Adam Jauregui" w:date="2019-10-24T18:28:00Z"/>
              </w:rPr>
            </w:pPr>
            <w:del w:id="150" w:author="Adam Jauregui" w:date="2019-10-24T18:28:00Z">
              <w:r w:rsidDel="00520C32">
                <w:delText>Some College (no      degree)</w:delText>
              </w:r>
            </w:del>
          </w:p>
        </w:tc>
        <w:tc>
          <w:tcPr>
            <w:tcW w:w="1849" w:type="dxa"/>
            <w:shd w:val="clear" w:color="auto" w:fill="auto"/>
          </w:tcPr>
          <w:p w14:paraId="4E7C23A4" w14:textId="6D41E95D" w:rsidR="00F01F73" w:rsidDel="00520C32" w:rsidRDefault="00F01F73" w:rsidP="00F01F73">
            <w:pPr>
              <w:rPr>
                <w:del w:id="151" w:author="Adam Jauregui" w:date="2019-10-24T18:28:00Z"/>
              </w:rPr>
            </w:pPr>
            <w:del w:id="152" w:author="Adam Jauregui" w:date="2019-10-24T18:28:00Z">
              <w:r w:rsidDel="00520C32">
                <w:delText>3.68 (1.22)</w:delText>
              </w:r>
            </w:del>
          </w:p>
        </w:tc>
        <w:tc>
          <w:tcPr>
            <w:tcW w:w="1843" w:type="dxa"/>
            <w:shd w:val="clear" w:color="auto" w:fill="auto"/>
          </w:tcPr>
          <w:p w14:paraId="0B701C67" w14:textId="3CE6F7E6" w:rsidR="00F01F73" w:rsidDel="00520C32" w:rsidRDefault="00F01F73" w:rsidP="00F01F73">
            <w:pPr>
              <w:rPr>
                <w:del w:id="153" w:author="Adam Jauregui" w:date="2019-10-24T18:28:00Z"/>
              </w:rPr>
            </w:pPr>
            <w:del w:id="154" w:author="Adam Jauregui" w:date="2019-10-24T18:28:00Z">
              <w:r w:rsidDel="00520C32">
                <w:delText>2.58 (2.07)</w:delText>
              </w:r>
            </w:del>
          </w:p>
        </w:tc>
        <w:tc>
          <w:tcPr>
            <w:tcW w:w="1798" w:type="dxa"/>
            <w:shd w:val="clear" w:color="auto" w:fill="auto"/>
          </w:tcPr>
          <w:p w14:paraId="66FE5C61" w14:textId="1E70029A" w:rsidR="00F01F73" w:rsidDel="00520C32" w:rsidRDefault="00F01F73" w:rsidP="00F01F73">
            <w:pPr>
              <w:rPr>
                <w:del w:id="155" w:author="Adam Jauregui" w:date="2019-10-24T18:28:00Z"/>
              </w:rPr>
            </w:pPr>
            <w:del w:id="156" w:author="Adam Jauregui" w:date="2019-10-24T18:28:00Z">
              <w:r w:rsidDel="00520C32">
                <w:delText>3.42 (1.12)</w:delText>
              </w:r>
            </w:del>
          </w:p>
        </w:tc>
      </w:tr>
      <w:tr w:rsidR="00F01F73" w:rsidDel="00520C32" w14:paraId="5E52E88F" w14:textId="6F91A3C6" w:rsidTr="00F01F73">
        <w:trPr>
          <w:del w:id="157" w:author="Adam Jauregui" w:date="2019-10-24T18:28:00Z"/>
        </w:trPr>
        <w:tc>
          <w:tcPr>
            <w:tcW w:w="2085" w:type="dxa"/>
            <w:shd w:val="clear" w:color="auto" w:fill="auto"/>
          </w:tcPr>
          <w:p w14:paraId="531D03FE" w14:textId="05CA7869" w:rsidR="00F01F73" w:rsidDel="00520C32" w:rsidRDefault="00F01F73" w:rsidP="00F01F73">
            <w:pPr>
              <w:rPr>
                <w:del w:id="158" w:author="Adam Jauregui" w:date="2019-10-24T18:28:00Z"/>
              </w:rPr>
            </w:pPr>
            <w:del w:id="159" w:author="Adam Jauregui" w:date="2019-10-24T18:28:00Z">
              <w:r w:rsidDel="00520C32">
                <w:delText xml:space="preserve">   </w:delText>
              </w:r>
              <w:r w:rsidDel="00520C32">
                <w:rPr>
                  <w:rFonts w:cstheme="minorHAnsi"/>
                </w:rPr>
                <w:delText>≥</w:delText>
              </w:r>
              <w:r w:rsidDel="00520C32">
                <w:delText>College degree</w:delText>
              </w:r>
            </w:del>
          </w:p>
        </w:tc>
        <w:tc>
          <w:tcPr>
            <w:tcW w:w="1849" w:type="dxa"/>
            <w:shd w:val="clear" w:color="auto" w:fill="auto"/>
          </w:tcPr>
          <w:p w14:paraId="1B2F1293" w14:textId="3A21A057" w:rsidR="00F01F73" w:rsidDel="00520C32" w:rsidRDefault="00F01F73" w:rsidP="00F01F73">
            <w:pPr>
              <w:rPr>
                <w:del w:id="160" w:author="Adam Jauregui" w:date="2019-10-24T18:28:00Z"/>
              </w:rPr>
            </w:pPr>
            <w:del w:id="161" w:author="Adam Jauregui" w:date="2019-10-24T18:28:00Z">
              <w:r w:rsidDel="00520C32">
                <w:delText>3.86 (1.33)</w:delText>
              </w:r>
            </w:del>
          </w:p>
        </w:tc>
        <w:tc>
          <w:tcPr>
            <w:tcW w:w="1843" w:type="dxa"/>
            <w:shd w:val="clear" w:color="auto" w:fill="auto"/>
          </w:tcPr>
          <w:p w14:paraId="77E84912" w14:textId="23E610C4" w:rsidR="00F01F73" w:rsidDel="00520C32" w:rsidRDefault="00F01F73" w:rsidP="00F01F73">
            <w:pPr>
              <w:rPr>
                <w:del w:id="162" w:author="Adam Jauregui" w:date="2019-10-24T18:28:00Z"/>
              </w:rPr>
            </w:pPr>
            <w:del w:id="163" w:author="Adam Jauregui" w:date="2019-10-24T18:28:00Z">
              <w:r w:rsidDel="00520C32">
                <w:delText>3.11 (2.04)</w:delText>
              </w:r>
            </w:del>
          </w:p>
        </w:tc>
        <w:tc>
          <w:tcPr>
            <w:tcW w:w="1798" w:type="dxa"/>
            <w:shd w:val="clear" w:color="auto" w:fill="auto"/>
          </w:tcPr>
          <w:p w14:paraId="2548362B" w14:textId="36DDA1B6" w:rsidR="00F01F73" w:rsidDel="00520C32" w:rsidRDefault="00F01F73" w:rsidP="00F01F73">
            <w:pPr>
              <w:rPr>
                <w:del w:id="164" w:author="Adam Jauregui" w:date="2019-10-24T18:28:00Z"/>
              </w:rPr>
            </w:pPr>
            <w:del w:id="165" w:author="Adam Jauregui" w:date="2019-10-24T18:28:00Z">
              <w:r w:rsidDel="00520C32">
                <w:delText>3.69 (1.25)</w:delText>
              </w:r>
            </w:del>
          </w:p>
        </w:tc>
      </w:tr>
      <w:tr w:rsidR="00F01F73" w:rsidDel="00520C32" w14:paraId="52F99C5E" w14:textId="2AE1CC7E" w:rsidTr="00F01F73">
        <w:trPr>
          <w:del w:id="166" w:author="Adam Jauregui" w:date="2019-10-24T18:28:00Z"/>
        </w:trPr>
        <w:tc>
          <w:tcPr>
            <w:tcW w:w="2085" w:type="dxa"/>
          </w:tcPr>
          <w:p w14:paraId="2DB0A718" w14:textId="4144C8E8" w:rsidR="00F01F73" w:rsidDel="00520C32" w:rsidRDefault="00F01F73" w:rsidP="00F01F73">
            <w:pPr>
              <w:rPr>
                <w:del w:id="167" w:author="Adam Jauregui" w:date="2019-10-24T18:28:00Z"/>
              </w:rPr>
            </w:pPr>
          </w:p>
        </w:tc>
        <w:tc>
          <w:tcPr>
            <w:tcW w:w="1849" w:type="dxa"/>
          </w:tcPr>
          <w:p w14:paraId="6D0701D5" w14:textId="4CB716B5" w:rsidR="00F01F73" w:rsidDel="00520C32" w:rsidRDefault="00F01F73" w:rsidP="00F01F73">
            <w:pPr>
              <w:rPr>
                <w:del w:id="168" w:author="Adam Jauregui" w:date="2019-10-24T18:28:00Z"/>
              </w:rPr>
            </w:pPr>
            <w:del w:id="169" w:author="Adam Jauregui" w:date="2019-10-24T18:28:00Z">
              <w:r w:rsidDel="00520C32">
                <w:delText>(p = .17)</w:delText>
              </w:r>
            </w:del>
          </w:p>
        </w:tc>
        <w:tc>
          <w:tcPr>
            <w:tcW w:w="1843" w:type="dxa"/>
          </w:tcPr>
          <w:p w14:paraId="40DE3879" w14:textId="6EDC9198" w:rsidR="00F01F73" w:rsidDel="00520C32" w:rsidRDefault="00F01F73" w:rsidP="00F01F73">
            <w:pPr>
              <w:rPr>
                <w:del w:id="170" w:author="Adam Jauregui" w:date="2019-10-24T18:28:00Z"/>
              </w:rPr>
            </w:pPr>
            <w:del w:id="171" w:author="Adam Jauregui" w:date="2019-10-24T18:28:00Z">
              <w:r w:rsidDel="00520C32">
                <w:delText>(p = .13)</w:delText>
              </w:r>
            </w:del>
          </w:p>
        </w:tc>
        <w:tc>
          <w:tcPr>
            <w:tcW w:w="1798" w:type="dxa"/>
          </w:tcPr>
          <w:p w14:paraId="2829499C" w14:textId="5554A243" w:rsidR="00F01F73" w:rsidDel="00520C32" w:rsidRDefault="00F01F73" w:rsidP="00F01F73">
            <w:pPr>
              <w:rPr>
                <w:del w:id="172" w:author="Adam Jauregui" w:date="2019-10-24T18:28:00Z"/>
              </w:rPr>
            </w:pPr>
            <w:del w:id="173" w:author="Adam Jauregui" w:date="2019-10-24T18:28:00Z">
              <w:r w:rsidDel="00520C32">
                <w:delText>(p = .11)</w:delText>
              </w:r>
            </w:del>
          </w:p>
        </w:tc>
      </w:tr>
      <w:tr w:rsidR="00F01F73" w:rsidDel="00520C32" w14:paraId="61E7E229" w14:textId="10C5583E" w:rsidTr="00F01F73">
        <w:trPr>
          <w:del w:id="174" w:author="Adam Jauregui" w:date="2019-10-24T18:28:00Z"/>
        </w:trPr>
        <w:tc>
          <w:tcPr>
            <w:tcW w:w="2085" w:type="dxa"/>
          </w:tcPr>
          <w:p w14:paraId="4CF0B2EA" w14:textId="3B55D61C" w:rsidR="00F01F73" w:rsidRPr="00C37F0C" w:rsidDel="00520C32" w:rsidRDefault="00F01F73" w:rsidP="00F01F73">
            <w:pPr>
              <w:rPr>
                <w:del w:id="175" w:author="Adam Jauregui" w:date="2019-10-24T18:28:00Z"/>
                <w:b/>
              </w:rPr>
            </w:pPr>
            <w:del w:id="176" w:author="Adam Jauregui" w:date="2019-10-24T18:28:00Z">
              <w:r w:rsidRPr="00C37F0C" w:rsidDel="00520C32">
                <w:rPr>
                  <w:b/>
                </w:rPr>
                <w:delText>Race/Ethnicity</w:delText>
              </w:r>
            </w:del>
          </w:p>
        </w:tc>
        <w:tc>
          <w:tcPr>
            <w:tcW w:w="1849" w:type="dxa"/>
          </w:tcPr>
          <w:p w14:paraId="490CA302" w14:textId="6703B93A" w:rsidR="00F01F73" w:rsidRPr="00C37F0C" w:rsidDel="00520C32" w:rsidRDefault="00F01F73" w:rsidP="00F01F73">
            <w:pPr>
              <w:rPr>
                <w:del w:id="177" w:author="Adam Jauregui" w:date="2019-10-24T18:28:00Z"/>
                <w:b/>
              </w:rPr>
            </w:pPr>
          </w:p>
        </w:tc>
        <w:tc>
          <w:tcPr>
            <w:tcW w:w="1843" w:type="dxa"/>
          </w:tcPr>
          <w:p w14:paraId="04D66211" w14:textId="14E5C3BC" w:rsidR="00F01F73" w:rsidRPr="00C37F0C" w:rsidDel="00520C32" w:rsidRDefault="00F01F73" w:rsidP="00F01F73">
            <w:pPr>
              <w:rPr>
                <w:del w:id="178" w:author="Adam Jauregui" w:date="2019-10-24T18:28:00Z"/>
                <w:b/>
              </w:rPr>
            </w:pPr>
          </w:p>
        </w:tc>
        <w:tc>
          <w:tcPr>
            <w:tcW w:w="1798" w:type="dxa"/>
          </w:tcPr>
          <w:p w14:paraId="2F7CCD97" w14:textId="4D92B8B8" w:rsidR="00F01F73" w:rsidRPr="00C37F0C" w:rsidDel="00520C32" w:rsidRDefault="00F01F73" w:rsidP="00F01F73">
            <w:pPr>
              <w:rPr>
                <w:del w:id="179" w:author="Adam Jauregui" w:date="2019-10-24T18:28:00Z"/>
                <w:b/>
              </w:rPr>
            </w:pPr>
          </w:p>
        </w:tc>
      </w:tr>
      <w:tr w:rsidR="00F01F73" w:rsidDel="00520C32" w14:paraId="7F97E06D" w14:textId="7F806D40" w:rsidTr="00F01F73">
        <w:trPr>
          <w:del w:id="180" w:author="Adam Jauregui" w:date="2019-10-24T18:28:00Z"/>
        </w:trPr>
        <w:tc>
          <w:tcPr>
            <w:tcW w:w="2085" w:type="dxa"/>
          </w:tcPr>
          <w:p w14:paraId="17DC239A" w14:textId="3BC7A2BD" w:rsidR="00F01F73" w:rsidDel="00520C32" w:rsidRDefault="00F01F73" w:rsidP="00F01F73">
            <w:pPr>
              <w:rPr>
                <w:del w:id="181" w:author="Adam Jauregui" w:date="2019-10-24T18:28:00Z"/>
              </w:rPr>
            </w:pPr>
            <w:del w:id="182" w:author="Adam Jauregui" w:date="2019-10-24T18:28:00Z">
              <w:r w:rsidDel="00520C32">
                <w:delText xml:space="preserve">   White</w:delText>
              </w:r>
            </w:del>
          </w:p>
        </w:tc>
        <w:tc>
          <w:tcPr>
            <w:tcW w:w="1849" w:type="dxa"/>
          </w:tcPr>
          <w:p w14:paraId="734E8337" w14:textId="47651D9E" w:rsidR="00F01F73" w:rsidDel="00520C32" w:rsidRDefault="00F01F73" w:rsidP="00F01F73">
            <w:pPr>
              <w:rPr>
                <w:del w:id="183" w:author="Adam Jauregui" w:date="2019-10-24T18:28:00Z"/>
              </w:rPr>
            </w:pPr>
            <w:del w:id="184" w:author="Adam Jauregui" w:date="2019-10-24T18:28:00Z">
              <w:r w:rsidDel="00520C32">
                <w:delText>3.63 (1.36)</w:delText>
              </w:r>
            </w:del>
          </w:p>
        </w:tc>
        <w:tc>
          <w:tcPr>
            <w:tcW w:w="1843" w:type="dxa"/>
          </w:tcPr>
          <w:p w14:paraId="260CBEA2" w14:textId="3C9635CC" w:rsidR="00F01F73" w:rsidDel="00520C32" w:rsidRDefault="00F01F73" w:rsidP="00F01F73">
            <w:pPr>
              <w:rPr>
                <w:del w:id="185" w:author="Adam Jauregui" w:date="2019-10-24T18:28:00Z"/>
              </w:rPr>
            </w:pPr>
            <w:del w:id="186" w:author="Adam Jauregui" w:date="2019-10-24T18:28:00Z">
              <w:r w:rsidDel="00520C32">
                <w:delText>2.82 (2.0)</w:delText>
              </w:r>
            </w:del>
          </w:p>
        </w:tc>
        <w:tc>
          <w:tcPr>
            <w:tcW w:w="1798" w:type="dxa"/>
          </w:tcPr>
          <w:p w14:paraId="51FA04D2" w14:textId="6C010DEF" w:rsidR="00F01F73" w:rsidDel="00520C32" w:rsidRDefault="00F01F73" w:rsidP="00F01F73">
            <w:pPr>
              <w:rPr>
                <w:del w:id="187" w:author="Adam Jauregui" w:date="2019-10-24T18:28:00Z"/>
              </w:rPr>
            </w:pPr>
            <w:del w:id="188" w:author="Adam Jauregui" w:date="2019-10-24T18:28:00Z">
              <w:r w:rsidDel="00520C32">
                <w:delText>3.43 (1.34)</w:delText>
              </w:r>
            </w:del>
          </w:p>
        </w:tc>
      </w:tr>
      <w:tr w:rsidR="00F01F73" w:rsidDel="00520C32" w14:paraId="47067622" w14:textId="59317E69" w:rsidTr="00F01F73">
        <w:trPr>
          <w:del w:id="189" w:author="Adam Jauregui" w:date="2019-10-24T18:28:00Z"/>
        </w:trPr>
        <w:tc>
          <w:tcPr>
            <w:tcW w:w="2085" w:type="dxa"/>
          </w:tcPr>
          <w:p w14:paraId="0089A445" w14:textId="0C45214E" w:rsidR="00F01F73" w:rsidDel="00520C32" w:rsidRDefault="00F01F73" w:rsidP="00F01F73">
            <w:pPr>
              <w:rPr>
                <w:del w:id="190" w:author="Adam Jauregui" w:date="2019-10-24T18:28:00Z"/>
              </w:rPr>
            </w:pPr>
            <w:del w:id="191" w:author="Adam Jauregui" w:date="2019-10-24T18:28:00Z">
              <w:r w:rsidDel="00520C32">
                <w:delText xml:space="preserve">   Black </w:delText>
              </w:r>
            </w:del>
          </w:p>
        </w:tc>
        <w:tc>
          <w:tcPr>
            <w:tcW w:w="1849" w:type="dxa"/>
          </w:tcPr>
          <w:p w14:paraId="3B6FA97B" w14:textId="5C805BAE" w:rsidR="00F01F73" w:rsidDel="00520C32" w:rsidRDefault="00F01F73" w:rsidP="00F01F73">
            <w:pPr>
              <w:rPr>
                <w:del w:id="192" w:author="Adam Jauregui" w:date="2019-10-24T18:28:00Z"/>
              </w:rPr>
            </w:pPr>
            <w:del w:id="193" w:author="Adam Jauregui" w:date="2019-10-24T18:28:00Z">
              <w:r w:rsidDel="00520C32">
                <w:delText>4.14 (1.02)</w:delText>
              </w:r>
            </w:del>
          </w:p>
        </w:tc>
        <w:tc>
          <w:tcPr>
            <w:tcW w:w="1843" w:type="dxa"/>
          </w:tcPr>
          <w:p w14:paraId="45C5B94A" w14:textId="0C5C6219" w:rsidR="00F01F73" w:rsidDel="00520C32" w:rsidRDefault="00F01F73" w:rsidP="00F01F73">
            <w:pPr>
              <w:rPr>
                <w:del w:id="194" w:author="Adam Jauregui" w:date="2019-10-24T18:28:00Z"/>
              </w:rPr>
            </w:pPr>
            <w:del w:id="195" w:author="Adam Jauregui" w:date="2019-10-24T18:28:00Z">
              <w:r w:rsidDel="00520C32">
                <w:delText>2.96 (2.16)</w:delText>
              </w:r>
            </w:del>
          </w:p>
        </w:tc>
        <w:tc>
          <w:tcPr>
            <w:tcW w:w="1798" w:type="dxa"/>
          </w:tcPr>
          <w:p w14:paraId="4D621683" w14:textId="6AF87871" w:rsidR="00F01F73" w:rsidDel="00520C32" w:rsidRDefault="00F01F73" w:rsidP="00F01F73">
            <w:pPr>
              <w:rPr>
                <w:del w:id="196" w:author="Adam Jauregui" w:date="2019-10-24T18:28:00Z"/>
              </w:rPr>
            </w:pPr>
            <w:del w:id="197" w:author="Adam Jauregui" w:date="2019-10-24T18:28:00Z">
              <w:r w:rsidDel="00520C32">
                <w:delText>3.72 (1.13)</w:delText>
              </w:r>
            </w:del>
          </w:p>
        </w:tc>
      </w:tr>
      <w:tr w:rsidR="00F01F73" w:rsidDel="00520C32" w14:paraId="64B7A808" w14:textId="717FED50" w:rsidTr="00F01F73">
        <w:trPr>
          <w:del w:id="198" w:author="Adam Jauregui" w:date="2019-10-24T18:28:00Z"/>
        </w:trPr>
        <w:tc>
          <w:tcPr>
            <w:tcW w:w="2085" w:type="dxa"/>
          </w:tcPr>
          <w:p w14:paraId="5DEEC852" w14:textId="489FCCAE" w:rsidR="00F01F73" w:rsidDel="00520C32" w:rsidRDefault="00F01F73" w:rsidP="00F01F73">
            <w:pPr>
              <w:rPr>
                <w:del w:id="199" w:author="Adam Jauregui" w:date="2019-10-24T18:28:00Z"/>
              </w:rPr>
            </w:pPr>
            <w:del w:id="200" w:author="Adam Jauregui" w:date="2019-10-24T18:28:00Z">
              <w:r w:rsidDel="00520C32">
                <w:delText xml:space="preserve">   Hispanic</w:delText>
              </w:r>
            </w:del>
          </w:p>
        </w:tc>
        <w:tc>
          <w:tcPr>
            <w:tcW w:w="1849" w:type="dxa"/>
          </w:tcPr>
          <w:p w14:paraId="2C87E70E" w14:textId="74F7EC6C" w:rsidR="00F01F73" w:rsidDel="00520C32" w:rsidRDefault="00F01F73" w:rsidP="00F01F73">
            <w:pPr>
              <w:rPr>
                <w:del w:id="201" w:author="Adam Jauregui" w:date="2019-10-24T18:28:00Z"/>
              </w:rPr>
            </w:pPr>
            <w:del w:id="202" w:author="Adam Jauregui" w:date="2019-10-24T18:28:00Z">
              <w:r w:rsidDel="00520C32">
                <w:delText>3.67 (1.32)</w:delText>
              </w:r>
            </w:del>
          </w:p>
        </w:tc>
        <w:tc>
          <w:tcPr>
            <w:tcW w:w="1843" w:type="dxa"/>
          </w:tcPr>
          <w:p w14:paraId="74B7C1D3" w14:textId="3D28BE59" w:rsidR="00F01F73" w:rsidDel="00520C32" w:rsidRDefault="00F01F73" w:rsidP="00F01F73">
            <w:pPr>
              <w:rPr>
                <w:del w:id="203" w:author="Adam Jauregui" w:date="2019-10-24T18:28:00Z"/>
              </w:rPr>
            </w:pPr>
            <w:del w:id="204" w:author="Adam Jauregui" w:date="2019-10-24T18:28:00Z">
              <w:r w:rsidDel="00520C32">
                <w:delText>4.0 (2.11)</w:delText>
              </w:r>
            </w:del>
          </w:p>
        </w:tc>
        <w:tc>
          <w:tcPr>
            <w:tcW w:w="1798" w:type="dxa"/>
          </w:tcPr>
          <w:p w14:paraId="4893AF44" w14:textId="336CD6F9" w:rsidR="00F01F73" w:rsidDel="00520C32" w:rsidRDefault="00F01F73" w:rsidP="00F01F73">
            <w:pPr>
              <w:rPr>
                <w:del w:id="205" w:author="Adam Jauregui" w:date="2019-10-24T18:28:00Z"/>
              </w:rPr>
            </w:pPr>
            <w:del w:id="206" w:author="Adam Jauregui" w:date="2019-10-24T18:28:00Z">
              <w:r w:rsidDel="00520C32">
                <w:delText>3.78 (1.25)</w:delText>
              </w:r>
            </w:del>
          </w:p>
        </w:tc>
      </w:tr>
      <w:tr w:rsidR="00F01F73" w:rsidDel="00520C32" w14:paraId="58B7E37B" w14:textId="595A128F" w:rsidTr="00F01F73">
        <w:trPr>
          <w:del w:id="207" w:author="Adam Jauregui" w:date="2019-10-24T18:28:00Z"/>
        </w:trPr>
        <w:tc>
          <w:tcPr>
            <w:tcW w:w="2085" w:type="dxa"/>
          </w:tcPr>
          <w:p w14:paraId="74B61D0F" w14:textId="0AE3C34C" w:rsidR="00F01F73" w:rsidDel="00520C32" w:rsidRDefault="00F01F73" w:rsidP="00F01F73">
            <w:pPr>
              <w:rPr>
                <w:del w:id="208" w:author="Adam Jauregui" w:date="2019-10-24T18:28:00Z"/>
              </w:rPr>
            </w:pPr>
            <w:del w:id="209" w:author="Adam Jauregui" w:date="2019-10-24T18:28:00Z">
              <w:r w:rsidDel="00520C32">
                <w:delText xml:space="preserve">   Other*</w:delText>
              </w:r>
            </w:del>
          </w:p>
        </w:tc>
        <w:tc>
          <w:tcPr>
            <w:tcW w:w="1849" w:type="dxa"/>
          </w:tcPr>
          <w:p w14:paraId="0985C6B5" w14:textId="3A16505C" w:rsidR="00F01F73" w:rsidDel="00520C32" w:rsidRDefault="00F01F73" w:rsidP="00F01F73">
            <w:pPr>
              <w:rPr>
                <w:del w:id="210" w:author="Adam Jauregui" w:date="2019-10-24T18:28:00Z"/>
              </w:rPr>
            </w:pPr>
            <w:del w:id="211" w:author="Adam Jauregui" w:date="2019-10-24T18:28:00Z">
              <w:r w:rsidDel="00520C32">
                <w:delText>4.32 (1.21)</w:delText>
              </w:r>
            </w:del>
          </w:p>
        </w:tc>
        <w:tc>
          <w:tcPr>
            <w:tcW w:w="1843" w:type="dxa"/>
          </w:tcPr>
          <w:p w14:paraId="6C24C3C6" w14:textId="2A999963" w:rsidR="00F01F73" w:rsidDel="00520C32" w:rsidRDefault="00F01F73" w:rsidP="00F01F73">
            <w:pPr>
              <w:rPr>
                <w:del w:id="212" w:author="Adam Jauregui" w:date="2019-10-24T18:28:00Z"/>
              </w:rPr>
            </w:pPr>
            <w:del w:id="213" w:author="Adam Jauregui" w:date="2019-10-24T18:28:00Z">
              <w:r w:rsidDel="00520C32">
                <w:delText>3.23 (2.18)</w:delText>
              </w:r>
            </w:del>
          </w:p>
        </w:tc>
        <w:tc>
          <w:tcPr>
            <w:tcW w:w="1798" w:type="dxa"/>
          </w:tcPr>
          <w:p w14:paraId="597781B5" w14:textId="0D4CE0D5" w:rsidR="00F01F73" w:rsidDel="00520C32" w:rsidRDefault="00F01F73" w:rsidP="00F01F73">
            <w:pPr>
              <w:rPr>
                <w:del w:id="214" w:author="Adam Jauregui" w:date="2019-10-24T18:28:00Z"/>
              </w:rPr>
            </w:pPr>
            <w:del w:id="215" w:author="Adam Jauregui" w:date="2019-10-24T18:28:00Z">
              <w:r w:rsidDel="00520C32">
                <w:delText>3.89 (1.16)</w:delText>
              </w:r>
            </w:del>
          </w:p>
        </w:tc>
      </w:tr>
      <w:tr w:rsidR="00F01F73" w:rsidDel="00520C32" w14:paraId="192A33A2" w14:textId="353FE8FC" w:rsidTr="00F01F73">
        <w:trPr>
          <w:trHeight w:val="350"/>
          <w:del w:id="216" w:author="Adam Jauregui" w:date="2019-10-24T18:28:00Z"/>
        </w:trPr>
        <w:tc>
          <w:tcPr>
            <w:tcW w:w="2085" w:type="dxa"/>
          </w:tcPr>
          <w:p w14:paraId="219EC0A6" w14:textId="6F86E737" w:rsidR="00F01F73" w:rsidDel="00520C32" w:rsidRDefault="00F01F73" w:rsidP="00F01F73">
            <w:pPr>
              <w:rPr>
                <w:del w:id="217" w:author="Adam Jauregui" w:date="2019-10-24T18:28:00Z"/>
              </w:rPr>
            </w:pPr>
          </w:p>
        </w:tc>
        <w:tc>
          <w:tcPr>
            <w:tcW w:w="1849" w:type="dxa"/>
          </w:tcPr>
          <w:p w14:paraId="62516769" w14:textId="19F1B335" w:rsidR="00F01F73" w:rsidDel="00520C32" w:rsidRDefault="00F01F73" w:rsidP="00F01F73">
            <w:pPr>
              <w:rPr>
                <w:del w:id="218" w:author="Adam Jauregui" w:date="2019-10-24T18:28:00Z"/>
              </w:rPr>
            </w:pPr>
            <w:del w:id="219" w:author="Adam Jauregui" w:date="2019-10-24T18:28:00Z">
              <w:r w:rsidDel="00520C32">
                <w:delText>(p = .03)</w:delText>
              </w:r>
            </w:del>
          </w:p>
        </w:tc>
        <w:tc>
          <w:tcPr>
            <w:tcW w:w="1843" w:type="dxa"/>
          </w:tcPr>
          <w:p w14:paraId="67F90F71" w14:textId="61BE7625" w:rsidR="00F01F73" w:rsidDel="00520C32" w:rsidRDefault="00F01F73" w:rsidP="00F01F73">
            <w:pPr>
              <w:rPr>
                <w:del w:id="220" w:author="Adam Jauregui" w:date="2019-10-24T18:28:00Z"/>
              </w:rPr>
            </w:pPr>
            <w:del w:id="221" w:author="Adam Jauregui" w:date="2019-10-24T18:28:00Z">
              <w:r w:rsidDel="00520C32">
                <w:delText>(p = .02)</w:delText>
              </w:r>
            </w:del>
          </w:p>
        </w:tc>
        <w:tc>
          <w:tcPr>
            <w:tcW w:w="1798" w:type="dxa"/>
          </w:tcPr>
          <w:p w14:paraId="58D25C42" w14:textId="11925126" w:rsidR="00F01F73" w:rsidDel="00520C32" w:rsidRDefault="00F01F73" w:rsidP="00F01F73">
            <w:pPr>
              <w:rPr>
                <w:del w:id="222" w:author="Adam Jauregui" w:date="2019-10-24T18:28:00Z"/>
              </w:rPr>
            </w:pPr>
            <w:del w:id="223" w:author="Adam Jauregui" w:date="2019-10-24T18:28:00Z">
              <w:r w:rsidDel="00520C32">
                <w:delText>(p = .23)</w:delText>
              </w:r>
            </w:del>
          </w:p>
        </w:tc>
      </w:tr>
      <w:tr w:rsidR="00F01F73" w:rsidDel="00520C32" w14:paraId="2CEEDC89" w14:textId="06E08015" w:rsidTr="00F01F73">
        <w:trPr>
          <w:trHeight w:val="350"/>
          <w:del w:id="224" w:author="Adam Jauregui" w:date="2019-10-24T18:28:00Z"/>
        </w:trPr>
        <w:tc>
          <w:tcPr>
            <w:tcW w:w="2085" w:type="dxa"/>
          </w:tcPr>
          <w:p w14:paraId="030B97A9" w14:textId="143F2447" w:rsidR="00F01F73" w:rsidRPr="00433EEB" w:rsidDel="00520C32" w:rsidRDefault="00F01F73" w:rsidP="00F01F73">
            <w:pPr>
              <w:rPr>
                <w:del w:id="225" w:author="Adam Jauregui" w:date="2019-10-24T18:28:00Z"/>
                <w:b/>
              </w:rPr>
            </w:pPr>
            <w:del w:id="226" w:author="Adam Jauregui" w:date="2019-10-24T18:28:00Z">
              <w:r w:rsidRPr="00433EEB" w:rsidDel="00520C32">
                <w:rPr>
                  <w:b/>
                </w:rPr>
                <w:delText>Language in Home</w:delText>
              </w:r>
            </w:del>
          </w:p>
        </w:tc>
        <w:tc>
          <w:tcPr>
            <w:tcW w:w="1849" w:type="dxa"/>
          </w:tcPr>
          <w:p w14:paraId="6EC5DEA5" w14:textId="555F8472" w:rsidR="00F01F73" w:rsidDel="00520C32" w:rsidRDefault="00F01F73" w:rsidP="00F01F73">
            <w:pPr>
              <w:rPr>
                <w:del w:id="227" w:author="Adam Jauregui" w:date="2019-10-24T18:28:00Z"/>
              </w:rPr>
            </w:pPr>
          </w:p>
        </w:tc>
        <w:tc>
          <w:tcPr>
            <w:tcW w:w="1843" w:type="dxa"/>
          </w:tcPr>
          <w:p w14:paraId="37FB5F3F" w14:textId="4C68DC49" w:rsidR="00F01F73" w:rsidDel="00520C32" w:rsidRDefault="00F01F73" w:rsidP="00F01F73">
            <w:pPr>
              <w:rPr>
                <w:del w:id="228" w:author="Adam Jauregui" w:date="2019-10-24T18:28:00Z"/>
              </w:rPr>
            </w:pPr>
          </w:p>
        </w:tc>
        <w:tc>
          <w:tcPr>
            <w:tcW w:w="1798" w:type="dxa"/>
          </w:tcPr>
          <w:p w14:paraId="4181D5AB" w14:textId="6DD7B24F" w:rsidR="00F01F73" w:rsidDel="00520C32" w:rsidRDefault="00F01F73" w:rsidP="00F01F73">
            <w:pPr>
              <w:rPr>
                <w:del w:id="229" w:author="Adam Jauregui" w:date="2019-10-24T18:28:00Z"/>
              </w:rPr>
            </w:pPr>
          </w:p>
        </w:tc>
      </w:tr>
      <w:tr w:rsidR="00F01F73" w:rsidDel="00520C32" w14:paraId="18E0CFC9" w14:textId="4FCB55AE" w:rsidTr="00F01F73">
        <w:trPr>
          <w:trHeight w:val="350"/>
          <w:del w:id="230" w:author="Adam Jauregui" w:date="2019-10-24T18:28:00Z"/>
        </w:trPr>
        <w:tc>
          <w:tcPr>
            <w:tcW w:w="2085" w:type="dxa"/>
          </w:tcPr>
          <w:p w14:paraId="628F3E52" w14:textId="6D96C072" w:rsidR="00F01F73" w:rsidDel="00520C32" w:rsidRDefault="00F01F73" w:rsidP="00F01F73">
            <w:pPr>
              <w:rPr>
                <w:del w:id="231" w:author="Adam Jauregui" w:date="2019-10-24T18:28:00Z"/>
              </w:rPr>
            </w:pPr>
            <w:del w:id="232" w:author="Adam Jauregui" w:date="2019-10-24T18:28:00Z">
              <w:r w:rsidDel="00520C32">
                <w:delText xml:space="preserve">   English </w:delText>
              </w:r>
            </w:del>
          </w:p>
        </w:tc>
        <w:tc>
          <w:tcPr>
            <w:tcW w:w="1849" w:type="dxa"/>
          </w:tcPr>
          <w:p w14:paraId="2C56C5BA" w14:textId="00F6FB0D" w:rsidR="00F01F73" w:rsidDel="00520C32" w:rsidRDefault="00F01F73" w:rsidP="00F01F73">
            <w:pPr>
              <w:rPr>
                <w:del w:id="233" w:author="Adam Jauregui" w:date="2019-10-24T18:28:00Z"/>
              </w:rPr>
            </w:pPr>
            <w:del w:id="234" w:author="Adam Jauregui" w:date="2019-10-24T18:28:00Z">
              <w:r w:rsidDel="00520C32">
                <w:delText>3.69 (1.33)</w:delText>
              </w:r>
            </w:del>
          </w:p>
        </w:tc>
        <w:tc>
          <w:tcPr>
            <w:tcW w:w="1843" w:type="dxa"/>
          </w:tcPr>
          <w:p w14:paraId="17EC46AA" w14:textId="77791766" w:rsidR="00F01F73" w:rsidDel="00520C32" w:rsidRDefault="00F01F73" w:rsidP="00F01F73">
            <w:pPr>
              <w:rPr>
                <w:del w:id="235" w:author="Adam Jauregui" w:date="2019-10-24T18:28:00Z"/>
              </w:rPr>
            </w:pPr>
            <w:del w:id="236" w:author="Adam Jauregui" w:date="2019-10-24T18:28:00Z">
              <w:r w:rsidDel="00520C32">
                <w:delText>2.88 (2.03)</w:delText>
              </w:r>
            </w:del>
          </w:p>
        </w:tc>
        <w:tc>
          <w:tcPr>
            <w:tcW w:w="1798" w:type="dxa"/>
          </w:tcPr>
          <w:p w14:paraId="5E5FB648" w14:textId="0476774C" w:rsidR="00F01F73" w:rsidDel="00520C32" w:rsidRDefault="00F01F73" w:rsidP="00F01F73">
            <w:pPr>
              <w:rPr>
                <w:del w:id="237" w:author="Adam Jauregui" w:date="2019-10-24T18:28:00Z"/>
              </w:rPr>
            </w:pPr>
            <w:del w:id="238" w:author="Adam Jauregui" w:date="2019-10-24T18:28:00Z">
              <w:r w:rsidDel="00520C32">
                <w:delText>3.52 (1.3)</w:delText>
              </w:r>
            </w:del>
          </w:p>
        </w:tc>
      </w:tr>
      <w:tr w:rsidR="00F01F73" w:rsidDel="00520C32" w14:paraId="17B8E8DE" w14:textId="15829C74" w:rsidTr="00F01F73">
        <w:trPr>
          <w:trHeight w:val="350"/>
          <w:del w:id="239" w:author="Adam Jauregui" w:date="2019-10-24T18:28:00Z"/>
        </w:trPr>
        <w:tc>
          <w:tcPr>
            <w:tcW w:w="2085" w:type="dxa"/>
          </w:tcPr>
          <w:p w14:paraId="03900D84" w14:textId="71B018E5" w:rsidR="00F01F73" w:rsidDel="00520C32" w:rsidRDefault="00F01F73" w:rsidP="00F01F73">
            <w:pPr>
              <w:rPr>
                <w:del w:id="240" w:author="Adam Jauregui" w:date="2019-10-24T18:28:00Z"/>
              </w:rPr>
            </w:pPr>
            <w:del w:id="241" w:author="Adam Jauregui" w:date="2019-10-24T18:28:00Z">
              <w:r w:rsidDel="00520C32">
                <w:delText xml:space="preserve">   Other</w:delText>
              </w:r>
            </w:del>
          </w:p>
        </w:tc>
        <w:tc>
          <w:tcPr>
            <w:tcW w:w="1849" w:type="dxa"/>
          </w:tcPr>
          <w:p w14:paraId="48633CF8" w14:textId="2F418E5F" w:rsidR="00F01F73" w:rsidDel="00520C32" w:rsidRDefault="00F01F73" w:rsidP="00F01F73">
            <w:pPr>
              <w:rPr>
                <w:del w:id="242" w:author="Adam Jauregui" w:date="2019-10-24T18:28:00Z"/>
              </w:rPr>
            </w:pPr>
            <w:del w:id="243" w:author="Adam Jauregui" w:date="2019-10-24T18:28:00Z">
              <w:r w:rsidDel="00520C32">
                <w:delText>3.88 (1.27)</w:delText>
              </w:r>
            </w:del>
          </w:p>
        </w:tc>
        <w:tc>
          <w:tcPr>
            <w:tcW w:w="1843" w:type="dxa"/>
          </w:tcPr>
          <w:p w14:paraId="2226E2E4" w14:textId="6AB1F3CE" w:rsidR="00F01F73" w:rsidDel="00520C32" w:rsidRDefault="00F01F73" w:rsidP="00F01F73">
            <w:pPr>
              <w:rPr>
                <w:del w:id="244" w:author="Adam Jauregui" w:date="2019-10-24T18:28:00Z"/>
              </w:rPr>
            </w:pPr>
            <w:del w:id="245" w:author="Adam Jauregui" w:date="2019-10-24T18:28:00Z">
              <w:r w:rsidDel="00520C32">
                <w:delText>3.92 (2.16)</w:delText>
              </w:r>
            </w:del>
          </w:p>
        </w:tc>
        <w:tc>
          <w:tcPr>
            <w:tcW w:w="1798" w:type="dxa"/>
          </w:tcPr>
          <w:p w14:paraId="48DB14C7" w14:textId="6F3D1604" w:rsidR="00F01F73" w:rsidDel="00520C32" w:rsidRDefault="00F01F73" w:rsidP="00F01F73">
            <w:pPr>
              <w:rPr>
                <w:del w:id="246" w:author="Adam Jauregui" w:date="2019-10-24T18:28:00Z"/>
              </w:rPr>
            </w:pPr>
            <w:del w:id="247" w:author="Adam Jauregui" w:date="2019-10-24T18:28:00Z">
              <w:r w:rsidDel="00520C32">
                <w:delText>3.6 (1.2)</w:delText>
              </w:r>
            </w:del>
          </w:p>
        </w:tc>
      </w:tr>
      <w:tr w:rsidR="00F01F73" w:rsidDel="00520C32" w14:paraId="0E47E28F" w14:textId="07196EF6" w:rsidTr="00F01F73">
        <w:trPr>
          <w:trHeight w:val="350"/>
          <w:del w:id="248" w:author="Adam Jauregui" w:date="2019-10-24T18:28:00Z"/>
        </w:trPr>
        <w:tc>
          <w:tcPr>
            <w:tcW w:w="2085" w:type="dxa"/>
          </w:tcPr>
          <w:p w14:paraId="2BCA4692" w14:textId="4EB8D180" w:rsidR="00F01F73" w:rsidDel="00520C32" w:rsidRDefault="00F01F73" w:rsidP="00F01F73">
            <w:pPr>
              <w:rPr>
                <w:del w:id="249" w:author="Adam Jauregui" w:date="2019-10-24T18:28:00Z"/>
              </w:rPr>
            </w:pPr>
          </w:p>
        </w:tc>
        <w:tc>
          <w:tcPr>
            <w:tcW w:w="1849" w:type="dxa"/>
          </w:tcPr>
          <w:p w14:paraId="0A02122E" w14:textId="6907E8BF" w:rsidR="00F01F73" w:rsidDel="00520C32" w:rsidRDefault="00F01F73" w:rsidP="00F01F73">
            <w:pPr>
              <w:rPr>
                <w:del w:id="250" w:author="Adam Jauregui" w:date="2019-10-24T18:28:00Z"/>
              </w:rPr>
            </w:pPr>
            <w:del w:id="251" w:author="Adam Jauregui" w:date="2019-10-24T18:28:00Z">
              <w:r w:rsidDel="00520C32">
                <w:delText>(p = .5)</w:delText>
              </w:r>
            </w:del>
          </w:p>
        </w:tc>
        <w:tc>
          <w:tcPr>
            <w:tcW w:w="1843" w:type="dxa"/>
          </w:tcPr>
          <w:p w14:paraId="0C801899" w14:textId="0B034CEC" w:rsidR="00F01F73" w:rsidDel="00520C32" w:rsidRDefault="00F01F73" w:rsidP="00F01F73">
            <w:pPr>
              <w:rPr>
                <w:del w:id="252" w:author="Adam Jauregui" w:date="2019-10-24T18:28:00Z"/>
              </w:rPr>
            </w:pPr>
            <w:del w:id="253" w:author="Adam Jauregui" w:date="2019-10-24T18:28:00Z">
              <w:r w:rsidDel="00520C32">
                <w:delText>(p = .005)</w:delText>
              </w:r>
            </w:del>
          </w:p>
        </w:tc>
        <w:tc>
          <w:tcPr>
            <w:tcW w:w="1798" w:type="dxa"/>
          </w:tcPr>
          <w:p w14:paraId="293C6DAA" w14:textId="6576514A" w:rsidR="00F01F73" w:rsidDel="00520C32" w:rsidRDefault="00F01F73" w:rsidP="00F01F73">
            <w:pPr>
              <w:rPr>
                <w:del w:id="254" w:author="Adam Jauregui" w:date="2019-10-24T18:28:00Z"/>
              </w:rPr>
            </w:pPr>
            <w:del w:id="255" w:author="Adam Jauregui" w:date="2019-10-24T18:28:00Z">
              <w:r w:rsidDel="00520C32">
                <w:delText>(p = .92)</w:delText>
              </w:r>
            </w:del>
          </w:p>
        </w:tc>
      </w:tr>
      <w:tr w:rsidR="00F01F73" w:rsidDel="00520C32" w14:paraId="19729EF3" w14:textId="2E81730B" w:rsidTr="00F01F73">
        <w:trPr>
          <w:trHeight w:val="350"/>
          <w:del w:id="256" w:author="Adam Jauregui" w:date="2019-10-24T18:28:00Z"/>
        </w:trPr>
        <w:tc>
          <w:tcPr>
            <w:tcW w:w="2085" w:type="dxa"/>
          </w:tcPr>
          <w:p w14:paraId="76CB4C95" w14:textId="403ADAFB" w:rsidR="00F01F73" w:rsidRPr="00433EEB" w:rsidDel="00520C32" w:rsidRDefault="00F01F73" w:rsidP="00F01F73">
            <w:pPr>
              <w:rPr>
                <w:del w:id="257" w:author="Adam Jauregui" w:date="2019-10-24T18:28:00Z"/>
                <w:b/>
              </w:rPr>
            </w:pPr>
            <w:del w:id="258" w:author="Adam Jauregui" w:date="2019-10-24T18:28:00Z">
              <w:r w:rsidRPr="00433EEB" w:rsidDel="00520C32">
                <w:rPr>
                  <w:b/>
                </w:rPr>
                <w:delText>Income</w:delText>
              </w:r>
            </w:del>
          </w:p>
        </w:tc>
        <w:tc>
          <w:tcPr>
            <w:tcW w:w="1849" w:type="dxa"/>
          </w:tcPr>
          <w:p w14:paraId="7045D8A7" w14:textId="2CEFA6ED" w:rsidR="00F01F73" w:rsidDel="00520C32" w:rsidRDefault="00F01F73" w:rsidP="00F01F73">
            <w:pPr>
              <w:rPr>
                <w:del w:id="259" w:author="Adam Jauregui" w:date="2019-10-24T18:28:00Z"/>
              </w:rPr>
            </w:pPr>
          </w:p>
        </w:tc>
        <w:tc>
          <w:tcPr>
            <w:tcW w:w="1843" w:type="dxa"/>
          </w:tcPr>
          <w:p w14:paraId="4295677E" w14:textId="00E3A07A" w:rsidR="00F01F73" w:rsidDel="00520C32" w:rsidRDefault="00F01F73" w:rsidP="00F01F73">
            <w:pPr>
              <w:rPr>
                <w:del w:id="260" w:author="Adam Jauregui" w:date="2019-10-24T18:28:00Z"/>
              </w:rPr>
            </w:pPr>
          </w:p>
        </w:tc>
        <w:tc>
          <w:tcPr>
            <w:tcW w:w="1798" w:type="dxa"/>
          </w:tcPr>
          <w:p w14:paraId="78B02B1B" w14:textId="37901BA6" w:rsidR="00F01F73" w:rsidDel="00520C32" w:rsidRDefault="00F01F73" w:rsidP="00F01F73">
            <w:pPr>
              <w:rPr>
                <w:del w:id="261" w:author="Adam Jauregui" w:date="2019-10-24T18:28:00Z"/>
              </w:rPr>
            </w:pPr>
          </w:p>
        </w:tc>
      </w:tr>
      <w:tr w:rsidR="00F01F73" w:rsidDel="00520C32" w14:paraId="26161596" w14:textId="182C8061" w:rsidTr="00F01F73">
        <w:trPr>
          <w:trHeight w:val="350"/>
          <w:del w:id="262" w:author="Adam Jauregui" w:date="2019-10-24T18:28:00Z"/>
        </w:trPr>
        <w:tc>
          <w:tcPr>
            <w:tcW w:w="2085" w:type="dxa"/>
          </w:tcPr>
          <w:p w14:paraId="5D4898BB" w14:textId="75F85264" w:rsidR="00F01F73" w:rsidDel="00520C32" w:rsidRDefault="00F01F73" w:rsidP="00F01F73">
            <w:pPr>
              <w:rPr>
                <w:del w:id="263" w:author="Adam Jauregui" w:date="2019-10-24T18:28:00Z"/>
              </w:rPr>
            </w:pPr>
            <w:del w:id="264" w:author="Adam Jauregui" w:date="2019-10-24T18:28:00Z">
              <w:r w:rsidDel="00520C32">
                <w:delText xml:space="preserve">   &lt;$25k</w:delText>
              </w:r>
            </w:del>
          </w:p>
        </w:tc>
        <w:tc>
          <w:tcPr>
            <w:tcW w:w="1849" w:type="dxa"/>
          </w:tcPr>
          <w:p w14:paraId="45183093" w14:textId="3AA6EA3A" w:rsidR="00F01F73" w:rsidDel="00520C32" w:rsidRDefault="00F01F73" w:rsidP="00F01F73">
            <w:pPr>
              <w:rPr>
                <w:del w:id="265" w:author="Adam Jauregui" w:date="2019-10-24T18:28:00Z"/>
              </w:rPr>
            </w:pPr>
            <w:del w:id="266" w:author="Adam Jauregui" w:date="2019-10-24T18:28:00Z">
              <w:r w:rsidDel="00520C32">
                <w:delText>3.93 (1.08)</w:delText>
              </w:r>
            </w:del>
          </w:p>
        </w:tc>
        <w:tc>
          <w:tcPr>
            <w:tcW w:w="1843" w:type="dxa"/>
          </w:tcPr>
          <w:p w14:paraId="4C0C4DCB" w14:textId="7EE1DFC2" w:rsidR="00F01F73" w:rsidDel="00520C32" w:rsidRDefault="00F01F73" w:rsidP="00F01F73">
            <w:pPr>
              <w:rPr>
                <w:del w:id="267" w:author="Adam Jauregui" w:date="2019-10-24T18:28:00Z"/>
              </w:rPr>
            </w:pPr>
            <w:del w:id="268" w:author="Adam Jauregui" w:date="2019-10-24T18:28:00Z">
              <w:r w:rsidDel="00520C32">
                <w:delText>2.91 (1.98)</w:delText>
              </w:r>
            </w:del>
          </w:p>
        </w:tc>
        <w:tc>
          <w:tcPr>
            <w:tcW w:w="1798" w:type="dxa"/>
          </w:tcPr>
          <w:p w14:paraId="0F114F26" w14:textId="78A9764E" w:rsidR="00F01F73" w:rsidDel="00520C32" w:rsidRDefault="00F01F73" w:rsidP="00F01F73">
            <w:pPr>
              <w:rPr>
                <w:del w:id="269" w:author="Adam Jauregui" w:date="2019-10-24T18:28:00Z"/>
              </w:rPr>
            </w:pPr>
            <w:del w:id="270" w:author="Adam Jauregui" w:date="2019-10-24T18:28:00Z">
              <w:r w:rsidDel="00520C32">
                <w:delText>3.54 (1.29)</w:delText>
              </w:r>
            </w:del>
          </w:p>
        </w:tc>
      </w:tr>
      <w:tr w:rsidR="00F01F73" w:rsidDel="00520C32" w14:paraId="7433E707" w14:textId="7020F2CA" w:rsidTr="00F01F73">
        <w:trPr>
          <w:trHeight w:val="350"/>
          <w:del w:id="271" w:author="Adam Jauregui" w:date="2019-10-24T18:28:00Z"/>
        </w:trPr>
        <w:tc>
          <w:tcPr>
            <w:tcW w:w="2085" w:type="dxa"/>
          </w:tcPr>
          <w:p w14:paraId="3846D87C" w14:textId="570BEBA1" w:rsidR="00F01F73" w:rsidDel="00520C32" w:rsidRDefault="00F01F73" w:rsidP="00F01F73">
            <w:pPr>
              <w:rPr>
                <w:del w:id="272" w:author="Adam Jauregui" w:date="2019-10-24T18:28:00Z"/>
              </w:rPr>
            </w:pPr>
            <w:del w:id="273" w:author="Adam Jauregui" w:date="2019-10-24T18:28:00Z">
              <w:r w:rsidDel="00520C32">
                <w:delText xml:space="preserve">   $25k - &lt;$50k</w:delText>
              </w:r>
            </w:del>
          </w:p>
        </w:tc>
        <w:tc>
          <w:tcPr>
            <w:tcW w:w="1849" w:type="dxa"/>
          </w:tcPr>
          <w:p w14:paraId="10EBE158" w14:textId="722D92C4" w:rsidR="00F01F73" w:rsidDel="00520C32" w:rsidRDefault="00F01F73" w:rsidP="00F01F73">
            <w:pPr>
              <w:rPr>
                <w:del w:id="274" w:author="Adam Jauregui" w:date="2019-10-24T18:28:00Z"/>
              </w:rPr>
            </w:pPr>
            <w:del w:id="275" w:author="Adam Jauregui" w:date="2019-10-24T18:28:00Z">
              <w:r w:rsidDel="00520C32">
                <w:delText>3.45 (1.38)</w:delText>
              </w:r>
            </w:del>
          </w:p>
        </w:tc>
        <w:tc>
          <w:tcPr>
            <w:tcW w:w="1843" w:type="dxa"/>
          </w:tcPr>
          <w:p w14:paraId="4430ADB5" w14:textId="7AC81C90" w:rsidR="00F01F73" w:rsidDel="00520C32" w:rsidRDefault="00F01F73" w:rsidP="00F01F73">
            <w:pPr>
              <w:rPr>
                <w:del w:id="276" w:author="Adam Jauregui" w:date="2019-10-24T18:28:00Z"/>
              </w:rPr>
            </w:pPr>
            <w:del w:id="277" w:author="Adam Jauregui" w:date="2019-10-24T18:28:00Z">
              <w:r w:rsidDel="00520C32">
                <w:delText>2.96 (2.28)</w:delText>
              </w:r>
            </w:del>
          </w:p>
        </w:tc>
        <w:tc>
          <w:tcPr>
            <w:tcW w:w="1798" w:type="dxa"/>
          </w:tcPr>
          <w:p w14:paraId="1A84D033" w14:textId="1D841B88" w:rsidR="00F01F73" w:rsidDel="00520C32" w:rsidRDefault="00F01F73" w:rsidP="00F01F73">
            <w:pPr>
              <w:rPr>
                <w:del w:id="278" w:author="Adam Jauregui" w:date="2019-10-24T18:28:00Z"/>
              </w:rPr>
            </w:pPr>
            <w:del w:id="279" w:author="Adam Jauregui" w:date="2019-10-24T18:28:00Z">
              <w:r w:rsidDel="00520C32">
                <w:delText>3.24 (1.15)</w:delText>
              </w:r>
            </w:del>
          </w:p>
        </w:tc>
      </w:tr>
      <w:tr w:rsidR="00F01F73" w:rsidDel="00520C32" w14:paraId="57936459" w14:textId="269D69A2" w:rsidTr="00F01F73">
        <w:trPr>
          <w:trHeight w:val="350"/>
          <w:del w:id="280" w:author="Adam Jauregui" w:date="2019-10-24T18:28:00Z"/>
        </w:trPr>
        <w:tc>
          <w:tcPr>
            <w:tcW w:w="2085" w:type="dxa"/>
          </w:tcPr>
          <w:p w14:paraId="0632E1B8" w14:textId="503FA3A3" w:rsidR="00F01F73" w:rsidDel="00520C32" w:rsidRDefault="00F01F73" w:rsidP="00F01F73">
            <w:pPr>
              <w:rPr>
                <w:del w:id="281" w:author="Adam Jauregui" w:date="2019-10-24T18:28:00Z"/>
              </w:rPr>
            </w:pPr>
            <w:del w:id="282" w:author="Adam Jauregui" w:date="2019-10-24T18:28:00Z">
              <w:r w:rsidDel="00520C32">
                <w:delText xml:space="preserve">   $50k - &lt;$75k</w:delText>
              </w:r>
            </w:del>
          </w:p>
        </w:tc>
        <w:tc>
          <w:tcPr>
            <w:tcW w:w="1849" w:type="dxa"/>
          </w:tcPr>
          <w:p w14:paraId="690A1227" w14:textId="196C1C87" w:rsidR="00F01F73" w:rsidDel="00520C32" w:rsidRDefault="00F01F73" w:rsidP="00F01F73">
            <w:pPr>
              <w:rPr>
                <w:del w:id="283" w:author="Adam Jauregui" w:date="2019-10-24T18:28:00Z"/>
              </w:rPr>
            </w:pPr>
            <w:del w:id="284" w:author="Adam Jauregui" w:date="2019-10-24T18:28:00Z">
              <w:r w:rsidDel="00520C32">
                <w:delText>3.64 (1.42)</w:delText>
              </w:r>
            </w:del>
          </w:p>
        </w:tc>
        <w:tc>
          <w:tcPr>
            <w:tcW w:w="1843" w:type="dxa"/>
          </w:tcPr>
          <w:p w14:paraId="426758DB" w14:textId="085D1F6D" w:rsidR="00F01F73" w:rsidDel="00520C32" w:rsidRDefault="00F01F73" w:rsidP="00F01F73">
            <w:pPr>
              <w:rPr>
                <w:del w:id="285" w:author="Adam Jauregui" w:date="2019-10-24T18:28:00Z"/>
              </w:rPr>
            </w:pPr>
            <w:del w:id="286" w:author="Adam Jauregui" w:date="2019-10-24T18:28:00Z">
              <w:r w:rsidDel="00520C32">
                <w:delText>3.2 (2.01)</w:delText>
              </w:r>
            </w:del>
          </w:p>
        </w:tc>
        <w:tc>
          <w:tcPr>
            <w:tcW w:w="1798" w:type="dxa"/>
          </w:tcPr>
          <w:p w14:paraId="11C8989C" w14:textId="35DE277B" w:rsidR="00F01F73" w:rsidDel="00520C32" w:rsidRDefault="00F01F73" w:rsidP="00F01F73">
            <w:pPr>
              <w:rPr>
                <w:del w:id="287" w:author="Adam Jauregui" w:date="2019-10-24T18:28:00Z"/>
              </w:rPr>
            </w:pPr>
            <w:del w:id="288" w:author="Adam Jauregui" w:date="2019-10-24T18:28:00Z">
              <w:r w:rsidDel="00520C32">
                <w:delText>3.5 (1.39)</w:delText>
              </w:r>
            </w:del>
          </w:p>
        </w:tc>
      </w:tr>
      <w:tr w:rsidR="00F01F73" w:rsidDel="00520C32" w14:paraId="5D7FC6F7" w14:textId="74989E81" w:rsidTr="00F01F73">
        <w:trPr>
          <w:trHeight w:val="350"/>
          <w:del w:id="289" w:author="Adam Jauregui" w:date="2019-10-24T18:28:00Z"/>
        </w:trPr>
        <w:tc>
          <w:tcPr>
            <w:tcW w:w="2085" w:type="dxa"/>
          </w:tcPr>
          <w:p w14:paraId="4C7D95B4" w14:textId="58699584" w:rsidR="00F01F73" w:rsidDel="00520C32" w:rsidRDefault="00F01F73" w:rsidP="00F01F73">
            <w:pPr>
              <w:rPr>
                <w:del w:id="290" w:author="Adam Jauregui" w:date="2019-10-24T18:28:00Z"/>
              </w:rPr>
            </w:pPr>
            <w:del w:id="291" w:author="Adam Jauregui" w:date="2019-10-24T18:28:00Z">
              <w:r w:rsidDel="00520C32">
                <w:delText xml:space="preserve">   $75k - &lt;$100k</w:delText>
              </w:r>
            </w:del>
          </w:p>
        </w:tc>
        <w:tc>
          <w:tcPr>
            <w:tcW w:w="1849" w:type="dxa"/>
          </w:tcPr>
          <w:p w14:paraId="08E4FF66" w14:textId="592E5C42" w:rsidR="00F01F73" w:rsidDel="00520C32" w:rsidRDefault="00F01F73" w:rsidP="00F01F73">
            <w:pPr>
              <w:rPr>
                <w:del w:id="292" w:author="Adam Jauregui" w:date="2019-10-24T18:28:00Z"/>
              </w:rPr>
            </w:pPr>
            <w:del w:id="293" w:author="Adam Jauregui" w:date="2019-10-24T18:28:00Z">
              <w:r w:rsidDel="00520C32">
                <w:delText>3.64 (1.12)</w:delText>
              </w:r>
            </w:del>
          </w:p>
        </w:tc>
        <w:tc>
          <w:tcPr>
            <w:tcW w:w="1843" w:type="dxa"/>
          </w:tcPr>
          <w:p w14:paraId="542699D6" w14:textId="38476C26" w:rsidR="00F01F73" w:rsidDel="00520C32" w:rsidRDefault="00F01F73" w:rsidP="00F01F73">
            <w:pPr>
              <w:rPr>
                <w:del w:id="294" w:author="Adam Jauregui" w:date="2019-10-24T18:28:00Z"/>
              </w:rPr>
            </w:pPr>
            <w:del w:id="295" w:author="Adam Jauregui" w:date="2019-10-24T18:28:00Z">
              <w:r w:rsidDel="00520C32">
                <w:delText>2.98 (2.11)</w:delText>
              </w:r>
            </w:del>
          </w:p>
        </w:tc>
        <w:tc>
          <w:tcPr>
            <w:tcW w:w="1798" w:type="dxa"/>
          </w:tcPr>
          <w:p w14:paraId="67E87FE8" w14:textId="2C9F414B" w:rsidR="00F01F73" w:rsidDel="00520C32" w:rsidRDefault="00F01F73" w:rsidP="00F01F73">
            <w:pPr>
              <w:rPr>
                <w:del w:id="296" w:author="Adam Jauregui" w:date="2019-10-24T18:28:00Z"/>
              </w:rPr>
            </w:pPr>
            <w:del w:id="297" w:author="Adam Jauregui" w:date="2019-10-24T18:28:00Z">
              <w:r w:rsidDel="00520C32">
                <w:delText>3.79 (1.15)</w:delText>
              </w:r>
            </w:del>
          </w:p>
        </w:tc>
      </w:tr>
      <w:tr w:rsidR="00F01F73" w:rsidDel="00520C32" w14:paraId="6FAEE567" w14:textId="6D693A1B" w:rsidTr="00F01F73">
        <w:trPr>
          <w:trHeight w:val="350"/>
          <w:del w:id="298" w:author="Adam Jauregui" w:date="2019-10-24T18:28:00Z"/>
        </w:trPr>
        <w:tc>
          <w:tcPr>
            <w:tcW w:w="2085" w:type="dxa"/>
          </w:tcPr>
          <w:p w14:paraId="0A00C9DA" w14:textId="46CEB82B" w:rsidR="00F01F73" w:rsidRPr="000C3B70" w:rsidDel="00520C32" w:rsidRDefault="00F01F73" w:rsidP="00F01F73">
            <w:pPr>
              <w:rPr>
                <w:del w:id="299" w:author="Adam Jauregui" w:date="2019-10-24T18:28:00Z"/>
              </w:rPr>
            </w:pPr>
            <w:del w:id="300" w:author="Adam Jauregui" w:date="2019-10-24T18:28:00Z">
              <w:r w:rsidDel="00520C32">
                <w:delText xml:space="preserve">   </w:delText>
              </w:r>
              <w:r w:rsidDel="00520C32">
                <w:rPr>
                  <w:u w:val="single"/>
                </w:rPr>
                <w:delText>&gt;</w:delText>
              </w:r>
              <w:r w:rsidDel="00520C32">
                <w:delText>$100k</w:delText>
              </w:r>
            </w:del>
          </w:p>
        </w:tc>
        <w:tc>
          <w:tcPr>
            <w:tcW w:w="1849" w:type="dxa"/>
          </w:tcPr>
          <w:p w14:paraId="5B4C54AF" w14:textId="4E6600A6" w:rsidR="00F01F73" w:rsidDel="00520C32" w:rsidRDefault="00F01F73" w:rsidP="00F01F73">
            <w:pPr>
              <w:rPr>
                <w:del w:id="301" w:author="Adam Jauregui" w:date="2019-10-24T18:28:00Z"/>
              </w:rPr>
            </w:pPr>
            <w:del w:id="302" w:author="Adam Jauregui" w:date="2019-10-24T18:28:00Z">
              <w:r w:rsidDel="00520C32">
                <w:delText>4.06 (1.54)</w:delText>
              </w:r>
            </w:del>
          </w:p>
        </w:tc>
        <w:tc>
          <w:tcPr>
            <w:tcW w:w="1843" w:type="dxa"/>
          </w:tcPr>
          <w:p w14:paraId="1A59A906" w14:textId="6D5390CB" w:rsidR="00F01F73" w:rsidDel="00520C32" w:rsidRDefault="00F01F73" w:rsidP="00F01F73">
            <w:pPr>
              <w:rPr>
                <w:del w:id="303" w:author="Adam Jauregui" w:date="2019-10-24T18:28:00Z"/>
              </w:rPr>
            </w:pPr>
            <w:del w:id="304" w:author="Adam Jauregui" w:date="2019-10-24T18:28:00Z">
              <w:r w:rsidDel="00520C32">
                <w:delText>3.07 (1.97)</w:delText>
              </w:r>
            </w:del>
          </w:p>
        </w:tc>
        <w:tc>
          <w:tcPr>
            <w:tcW w:w="1798" w:type="dxa"/>
          </w:tcPr>
          <w:p w14:paraId="7CB610C9" w14:textId="603BB3AF" w:rsidR="00F01F73" w:rsidDel="00520C32" w:rsidRDefault="00F01F73" w:rsidP="00F01F73">
            <w:pPr>
              <w:rPr>
                <w:del w:id="305" w:author="Adam Jauregui" w:date="2019-10-24T18:28:00Z"/>
              </w:rPr>
            </w:pPr>
            <w:del w:id="306" w:author="Adam Jauregui" w:date="2019-10-24T18:28:00Z">
              <w:r w:rsidDel="00520C32">
                <w:delText>3.7 (1.44)</w:delText>
              </w:r>
            </w:del>
          </w:p>
        </w:tc>
      </w:tr>
      <w:tr w:rsidR="00F01F73" w:rsidDel="00520C32" w14:paraId="42B35C3C" w14:textId="754288A1" w:rsidTr="00F01F73">
        <w:trPr>
          <w:trHeight w:val="350"/>
          <w:del w:id="307" w:author="Adam Jauregui" w:date="2019-10-24T18:28:00Z"/>
        </w:trPr>
        <w:tc>
          <w:tcPr>
            <w:tcW w:w="2085" w:type="dxa"/>
          </w:tcPr>
          <w:p w14:paraId="23A3A053" w14:textId="78E70F79" w:rsidR="00F01F73" w:rsidDel="00520C32" w:rsidRDefault="00F01F73" w:rsidP="00F01F73">
            <w:pPr>
              <w:rPr>
                <w:del w:id="308" w:author="Adam Jauregui" w:date="2019-10-24T18:28:00Z"/>
              </w:rPr>
            </w:pPr>
          </w:p>
        </w:tc>
        <w:tc>
          <w:tcPr>
            <w:tcW w:w="1849" w:type="dxa"/>
          </w:tcPr>
          <w:p w14:paraId="574A4606" w14:textId="4656F563" w:rsidR="00F01F73" w:rsidDel="00520C32" w:rsidRDefault="00F01F73" w:rsidP="00F01F73">
            <w:pPr>
              <w:rPr>
                <w:del w:id="309" w:author="Adam Jauregui" w:date="2019-10-24T18:28:00Z"/>
              </w:rPr>
            </w:pPr>
            <w:del w:id="310" w:author="Adam Jauregui" w:date="2019-10-24T18:28:00Z">
              <w:r w:rsidDel="00520C32">
                <w:delText>(p = .11)</w:delText>
              </w:r>
            </w:del>
          </w:p>
        </w:tc>
        <w:tc>
          <w:tcPr>
            <w:tcW w:w="1843" w:type="dxa"/>
          </w:tcPr>
          <w:p w14:paraId="576D4505" w14:textId="47A688A8" w:rsidR="00F01F73" w:rsidDel="00520C32" w:rsidRDefault="00F01F73" w:rsidP="00F01F73">
            <w:pPr>
              <w:rPr>
                <w:del w:id="311" w:author="Adam Jauregui" w:date="2019-10-24T18:28:00Z"/>
              </w:rPr>
            </w:pPr>
            <w:del w:id="312" w:author="Adam Jauregui" w:date="2019-10-24T18:28:00Z">
              <w:r w:rsidDel="00520C32">
                <w:delText>(p = .91)</w:delText>
              </w:r>
            </w:del>
          </w:p>
        </w:tc>
        <w:tc>
          <w:tcPr>
            <w:tcW w:w="1798" w:type="dxa"/>
          </w:tcPr>
          <w:p w14:paraId="15FDBFCA" w14:textId="47A3E2D9" w:rsidR="00F01F73" w:rsidDel="00520C32" w:rsidRDefault="00F01F73" w:rsidP="00F01F73">
            <w:pPr>
              <w:rPr>
                <w:del w:id="313" w:author="Adam Jauregui" w:date="2019-10-24T18:28:00Z"/>
              </w:rPr>
            </w:pPr>
            <w:del w:id="314" w:author="Adam Jauregui" w:date="2019-10-24T18:28:00Z">
              <w:r w:rsidDel="00520C32">
                <w:delText>(p = .14)</w:delText>
              </w:r>
            </w:del>
          </w:p>
        </w:tc>
      </w:tr>
      <w:tr w:rsidR="00F01F73" w:rsidDel="00520C32" w14:paraId="66F1B1FD" w14:textId="519D494F" w:rsidTr="00F01F73">
        <w:trPr>
          <w:trHeight w:val="350"/>
          <w:del w:id="315" w:author="Adam Jauregui" w:date="2019-10-24T18:28:00Z"/>
        </w:trPr>
        <w:tc>
          <w:tcPr>
            <w:tcW w:w="2085" w:type="dxa"/>
          </w:tcPr>
          <w:p w14:paraId="75E637F2" w14:textId="1F0662B6" w:rsidR="00F01F73" w:rsidRPr="00433EEB" w:rsidDel="00520C32" w:rsidRDefault="00F01F73" w:rsidP="00F01F73">
            <w:pPr>
              <w:rPr>
                <w:del w:id="316" w:author="Adam Jauregui" w:date="2019-10-24T18:28:00Z"/>
                <w:b/>
              </w:rPr>
            </w:pPr>
            <w:del w:id="317" w:author="Adam Jauregui" w:date="2019-10-24T18:28:00Z">
              <w:r w:rsidRPr="00433EEB" w:rsidDel="00520C32">
                <w:rPr>
                  <w:b/>
                </w:rPr>
                <w:delText>No. Children in Home</w:delText>
              </w:r>
            </w:del>
          </w:p>
        </w:tc>
        <w:tc>
          <w:tcPr>
            <w:tcW w:w="1849" w:type="dxa"/>
          </w:tcPr>
          <w:p w14:paraId="1BFD2A10" w14:textId="53059205" w:rsidR="00F01F73" w:rsidDel="00520C32" w:rsidRDefault="00F01F73" w:rsidP="00F01F73">
            <w:pPr>
              <w:rPr>
                <w:del w:id="318" w:author="Adam Jauregui" w:date="2019-10-24T18:28:00Z"/>
              </w:rPr>
            </w:pPr>
          </w:p>
        </w:tc>
        <w:tc>
          <w:tcPr>
            <w:tcW w:w="1843" w:type="dxa"/>
          </w:tcPr>
          <w:p w14:paraId="5A43780F" w14:textId="17BFA29C" w:rsidR="00F01F73" w:rsidDel="00520C32" w:rsidRDefault="00F01F73" w:rsidP="00F01F73">
            <w:pPr>
              <w:rPr>
                <w:del w:id="319" w:author="Adam Jauregui" w:date="2019-10-24T18:28:00Z"/>
              </w:rPr>
            </w:pPr>
          </w:p>
        </w:tc>
        <w:tc>
          <w:tcPr>
            <w:tcW w:w="1798" w:type="dxa"/>
          </w:tcPr>
          <w:p w14:paraId="6961C5E4" w14:textId="2DCDF784" w:rsidR="00F01F73" w:rsidDel="00520C32" w:rsidRDefault="00F01F73" w:rsidP="00F01F73">
            <w:pPr>
              <w:rPr>
                <w:del w:id="320" w:author="Adam Jauregui" w:date="2019-10-24T18:28:00Z"/>
              </w:rPr>
            </w:pPr>
          </w:p>
        </w:tc>
      </w:tr>
      <w:tr w:rsidR="00F01F73" w:rsidDel="00520C32" w14:paraId="2125E2F3" w14:textId="53CA8030" w:rsidTr="00F01F73">
        <w:trPr>
          <w:trHeight w:val="350"/>
          <w:del w:id="321" w:author="Adam Jauregui" w:date="2019-10-24T18:28:00Z"/>
        </w:trPr>
        <w:tc>
          <w:tcPr>
            <w:tcW w:w="2085" w:type="dxa"/>
          </w:tcPr>
          <w:p w14:paraId="614621E8" w14:textId="4AD5BBB0" w:rsidR="00F01F73" w:rsidDel="00520C32" w:rsidRDefault="00F01F73" w:rsidP="00F01F73">
            <w:pPr>
              <w:rPr>
                <w:del w:id="322" w:author="Adam Jauregui" w:date="2019-10-24T18:28:00Z"/>
              </w:rPr>
            </w:pPr>
            <w:del w:id="323" w:author="Adam Jauregui" w:date="2019-10-24T18:28:00Z">
              <w:r w:rsidDel="00520C32">
                <w:delText xml:space="preserve">   1</w:delText>
              </w:r>
            </w:del>
          </w:p>
        </w:tc>
        <w:tc>
          <w:tcPr>
            <w:tcW w:w="1849" w:type="dxa"/>
          </w:tcPr>
          <w:p w14:paraId="5A8FA9CE" w14:textId="5DA8017D" w:rsidR="00F01F73" w:rsidDel="00520C32" w:rsidRDefault="00F01F73" w:rsidP="00F01F73">
            <w:pPr>
              <w:rPr>
                <w:del w:id="324" w:author="Adam Jauregui" w:date="2019-10-24T18:28:00Z"/>
              </w:rPr>
            </w:pPr>
            <w:del w:id="325" w:author="Adam Jauregui" w:date="2019-10-24T18:28:00Z">
              <w:r w:rsidDel="00520C32">
                <w:delText>3.66 (1.41)</w:delText>
              </w:r>
            </w:del>
          </w:p>
        </w:tc>
        <w:tc>
          <w:tcPr>
            <w:tcW w:w="1843" w:type="dxa"/>
          </w:tcPr>
          <w:p w14:paraId="54722C96" w14:textId="77F9DFE8" w:rsidR="00F01F73" w:rsidDel="00520C32" w:rsidRDefault="00F01F73" w:rsidP="00F01F73">
            <w:pPr>
              <w:rPr>
                <w:del w:id="326" w:author="Adam Jauregui" w:date="2019-10-24T18:28:00Z"/>
              </w:rPr>
            </w:pPr>
            <w:del w:id="327" w:author="Adam Jauregui" w:date="2019-10-24T18:28:00Z">
              <w:r w:rsidDel="00520C32">
                <w:delText>3.06 (2.1)</w:delText>
              </w:r>
            </w:del>
          </w:p>
        </w:tc>
        <w:tc>
          <w:tcPr>
            <w:tcW w:w="1798" w:type="dxa"/>
          </w:tcPr>
          <w:p w14:paraId="3B254DC9" w14:textId="218704A9" w:rsidR="00F01F73" w:rsidDel="00520C32" w:rsidRDefault="00F01F73" w:rsidP="00F01F73">
            <w:pPr>
              <w:rPr>
                <w:del w:id="328" w:author="Adam Jauregui" w:date="2019-10-24T18:28:00Z"/>
              </w:rPr>
            </w:pPr>
            <w:del w:id="329" w:author="Adam Jauregui" w:date="2019-10-24T18:28:00Z">
              <w:r w:rsidDel="00520C32">
                <w:delText>3.64 (1.24)</w:delText>
              </w:r>
            </w:del>
          </w:p>
        </w:tc>
      </w:tr>
      <w:tr w:rsidR="00F01F73" w:rsidDel="00520C32" w14:paraId="63246B4B" w14:textId="58BB7151" w:rsidTr="00F01F73">
        <w:trPr>
          <w:trHeight w:val="350"/>
          <w:del w:id="330" w:author="Adam Jauregui" w:date="2019-10-24T18:28:00Z"/>
        </w:trPr>
        <w:tc>
          <w:tcPr>
            <w:tcW w:w="2085" w:type="dxa"/>
          </w:tcPr>
          <w:p w14:paraId="45805054" w14:textId="396E0734" w:rsidR="00F01F73" w:rsidDel="00520C32" w:rsidRDefault="00F01F73" w:rsidP="00F01F73">
            <w:pPr>
              <w:rPr>
                <w:del w:id="331" w:author="Adam Jauregui" w:date="2019-10-24T18:28:00Z"/>
              </w:rPr>
            </w:pPr>
            <w:del w:id="332" w:author="Adam Jauregui" w:date="2019-10-24T18:28:00Z">
              <w:r w:rsidDel="00520C32">
                <w:delText xml:space="preserve">   &gt;1</w:delText>
              </w:r>
            </w:del>
          </w:p>
        </w:tc>
        <w:tc>
          <w:tcPr>
            <w:tcW w:w="1849" w:type="dxa"/>
          </w:tcPr>
          <w:p w14:paraId="66968E5D" w14:textId="0A0E12F5" w:rsidR="00F01F73" w:rsidDel="00520C32" w:rsidRDefault="00F01F73" w:rsidP="00F01F73">
            <w:pPr>
              <w:rPr>
                <w:del w:id="333" w:author="Adam Jauregui" w:date="2019-10-24T18:28:00Z"/>
              </w:rPr>
            </w:pPr>
            <w:del w:id="334" w:author="Adam Jauregui" w:date="2019-10-24T18:28:00Z">
              <w:r w:rsidDel="00520C32">
                <w:delText>3.75 (1.27)</w:delText>
              </w:r>
            </w:del>
          </w:p>
        </w:tc>
        <w:tc>
          <w:tcPr>
            <w:tcW w:w="1843" w:type="dxa"/>
          </w:tcPr>
          <w:p w14:paraId="38E07C8C" w14:textId="0B0A82FE" w:rsidR="00F01F73" w:rsidDel="00520C32" w:rsidRDefault="00F01F73" w:rsidP="00F01F73">
            <w:pPr>
              <w:rPr>
                <w:del w:id="335" w:author="Adam Jauregui" w:date="2019-10-24T18:28:00Z"/>
              </w:rPr>
            </w:pPr>
            <w:del w:id="336" w:author="Adam Jauregui" w:date="2019-10-24T18:28:00Z">
              <w:r w:rsidDel="00520C32">
                <w:delText>3.01 (2.06)</w:delText>
              </w:r>
            </w:del>
          </w:p>
        </w:tc>
        <w:tc>
          <w:tcPr>
            <w:tcW w:w="1798" w:type="dxa"/>
          </w:tcPr>
          <w:p w14:paraId="1716DCE1" w14:textId="7258EE50" w:rsidR="00F01F73" w:rsidDel="00520C32" w:rsidRDefault="00F01F73" w:rsidP="00F01F73">
            <w:pPr>
              <w:rPr>
                <w:del w:id="337" w:author="Adam Jauregui" w:date="2019-10-24T18:28:00Z"/>
              </w:rPr>
            </w:pPr>
            <w:del w:id="338" w:author="Adam Jauregui" w:date="2019-10-24T18:28:00Z">
              <w:r w:rsidDel="00520C32">
                <w:delText>3.46 (1.31)</w:delText>
              </w:r>
            </w:del>
          </w:p>
        </w:tc>
      </w:tr>
      <w:tr w:rsidR="00F01F73" w:rsidDel="00520C32" w14:paraId="5F7D21D9" w14:textId="0573F873" w:rsidTr="00F01F73">
        <w:trPr>
          <w:trHeight w:val="350"/>
          <w:del w:id="339" w:author="Adam Jauregui" w:date="2019-10-24T18:28:00Z"/>
        </w:trPr>
        <w:tc>
          <w:tcPr>
            <w:tcW w:w="2085" w:type="dxa"/>
          </w:tcPr>
          <w:p w14:paraId="073507FF" w14:textId="29F70CD0" w:rsidR="00F01F73" w:rsidDel="00520C32" w:rsidRDefault="00F01F73" w:rsidP="00F01F73">
            <w:pPr>
              <w:rPr>
                <w:del w:id="340" w:author="Adam Jauregui" w:date="2019-10-24T18:28:00Z"/>
              </w:rPr>
            </w:pPr>
          </w:p>
        </w:tc>
        <w:tc>
          <w:tcPr>
            <w:tcW w:w="1849" w:type="dxa"/>
          </w:tcPr>
          <w:p w14:paraId="18807CC2" w14:textId="4D75E08C" w:rsidR="00F01F73" w:rsidDel="00520C32" w:rsidRDefault="00F01F73" w:rsidP="00F01F73">
            <w:pPr>
              <w:rPr>
                <w:del w:id="341" w:author="Adam Jauregui" w:date="2019-10-24T18:28:00Z"/>
              </w:rPr>
            </w:pPr>
            <w:del w:id="342" w:author="Adam Jauregui" w:date="2019-10-24T18:28:00Z">
              <w:r w:rsidDel="00520C32">
                <w:delText>(p = .75)</w:delText>
              </w:r>
            </w:del>
          </w:p>
        </w:tc>
        <w:tc>
          <w:tcPr>
            <w:tcW w:w="1843" w:type="dxa"/>
          </w:tcPr>
          <w:p w14:paraId="143EDE05" w14:textId="7401A6C2" w:rsidR="00F01F73" w:rsidDel="00520C32" w:rsidRDefault="00F01F73" w:rsidP="00F01F73">
            <w:pPr>
              <w:rPr>
                <w:del w:id="343" w:author="Adam Jauregui" w:date="2019-10-24T18:28:00Z"/>
              </w:rPr>
            </w:pPr>
            <w:del w:id="344" w:author="Adam Jauregui" w:date="2019-10-24T18:28:00Z">
              <w:r w:rsidDel="00520C32">
                <w:delText>(p = .9)</w:delText>
              </w:r>
            </w:del>
          </w:p>
        </w:tc>
        <w:tc>
          <w:tcPr>
            <w:tcW w:w="1798" w:type="dxa"/>
          </w:tcPr>
          <w:p w14:paraId="4AD81A7E" w14:textId="5B5FCE23" w:rsidR="00F01F73" w:rsidDel="00520C32" w:rsidRDefault="00F01F73" w:rsidP="00F01F73">
            <w:pPr>
              <w:rPr>
                <w:del w:id="345" w:author="Adam Jauregui" w:date="2019-10-24T18:28:00Z"/>
              </w:rPr>
            </w:pPr>
            <w:del w:id="346" w:author="Adam Jauregui" w:date="2019-10-24T18:28:00Z">
              <w:r w:rsidDel="00520C32">
                <w:delText>(p = .23)</w:delText>
              </w:r>
            </w:del>
          </w:p>
        </w:tc>
      </w:tr>
      <w:tr w:rsidR="00F01F73" w:rsidDel="00520C32" w14:paraId="28BD7331" w14:textId="7474A85E" w:rsidTr="00F01F73">
        <w:trPr>
          <w:trHeight w:val="350"/>
          <w:del w:id="347" w:author="Adam Jauregui" w:date="2019-10-24T18:28:00Z"/>
        </w:trPr>
        <w:tc>
          <w:tcPr>
            <w:tcW w:w="2085" w:type="dxa"/>
          </w:tcPr>
          <w:p w14:paraId="5E886602" w14:textId="533A49EF" w:rsidR="00F01F73" w:rsidRPr="00433EEB" w:rsidDel="00520C32" w:rsidRDefault="00F01F73" w:rsidP="00F01F73">
            <w:pPr>
              <w:rPr>
                <w:del w:id="348" w:author="Adam Jauregui" w:date="2019-10-24T18:28:00Z"/>
                <w:b/>
              </w:rPr>
            </w:pPr>
            <w:del w:id="349" w:author="Adam Jauregui" w:date="2019-10-24T18:28:00Z">
              <w:r w:rsidRPr="00433EEB" w:rsidDel="00520C32">
                <w:rPr>
                  <w:b/>
                </w:rPr>
                <w:delText>Geographic Region</w:delText>
              </w:r>
            </w:del>
          </w:p>
        </w:tc>
        <w:tc>
          <w:tcPr>
            <w:tcW w:w="1849" w:type="dxa"/>
          </w:tcPr>
          <w:p w14:paraId="31BE554F" w14:textId="7E332F23" w:rsidR="00F01F73" w:rsidDel="00520C32" w:rsidRDefault="00F01F73" w:rsidP="00F01F73">
            <w:pPr>
              <w:rPr>
                <w:del w:id="350" w:author="Adam Jauregui" w:date="2019-10-24T18:28:00Z"/>
              </w:rPr>
            </w:pPr>
          </w:p>
        </w:tc>
        <w:tc>
          <w:tcPr>
            <w:tcW w:w="1843" w:type="dxa"/>
          </w:tcPr>
          <w:p w14:paraId="6DDB97D4" w14:textId="0CA43F57" w:rsidR="00F01F73" w:rsidDel="00520C32" w:rsidRDefault="00F01F73" w:rsidP="00F01F73">
            <w:pPr>
              <w:rPr>
                <w:del w:id="351" w:author="Adam Jauregui" w:date="2019-10-24T18:28:00Z"/>
              </w:rPr>
            </w:pPr>
          </w:p>
        </w:tc>
        <w:tc>
          <w:tcPr>
            <w:tcW w:w="1798" w:type="dxa"/>
          </w:tcPr>
          <w:p w14:paraId="1C5CA1F2" w14:textId="141E9632" w:rsidR="00F01F73" w:rsidDel="00520C32" w:rsidRDefault="00F01F73" w:rsidP="00F01F73">
            <w:pPr>
              <w:rPr>
                <w:del w:id="352" w:author="Adam Jauregui" w:date="2019-10-24T18:28:00Z"/>
              </w:rPr>
            </w:pPr>
          </w:p>
        </w:tc>
      </w:tr>
      <w:tr w:rsidR="00F01F73" w:rsidDel="00520C32" w14:paraId="2FCDF715" w14:textId="366255B7" w:rsidTr="00F01F73">
        <w:trPr>
          <w:trHeight w:val="350"/>
          <w:del w:id="353" w:author="Adam Jauregui" w:date="2019-10-24T18:28:00Z"/>
        </w:trPr>
        <w:tc>
          <w:tcPr>
            <w:tcW w:w="2085" w:type="dxa"/>
          </w:tcPr>
          <w:p w14:paraId="06F8F413" w14:textId="61CC6951" w:rsidR="00F01F73" w:rsidDel="00520C32" w:rsidRDefault="00F01F73" w:rsidP="00F01F73">
            <w:pPr>
              <w:rPr>
                <w:del w:id="354" w:author="Adam Jauregui" w:date="2019-10-24T18:28:00Z"/>
              </w:rPr>
            </w:pPr>
            <w:del w:id="355" w:author="Adam Jauregui" w:date="2019-10-24T18:28:00Z">
              <w:r w:rsidDel="00520C32">
                <w:delText xml:space="preserve">   Midwest</w:delText>
              </w:r>
            </w:del>
          </w:p>
        </w:tc>
        <w:tc>
          <w:tcPr>
            <w:tcW w:w="1849" w:type="dxa"/>
          </w:tcPr>
          <w:p w14:paraId="17B82524" w14:textId="38177EB0" w:rsidR="00F01F73" w:rsidDel="00520C32" w:rsidRDefault="00F01F73" w:rsidP="00F01F73">
            <w:pPr>
              <w:rPr>
                <w:del w:id="356" w:author="Adam Jauregui" w:date="2019-10-24T18:28:00Z"/>
              </w:rPr>
            </w:pPr>
            <w:del w:id="357" w:author="Adam Jauregui" w:date="2019-10-24T18:28:00Z">
              <w:r w:rsidDel="00520C32">
                <w:delText>3.76 (1.19)</w:delText>
              </w:r>
            </w:del>
          </w:p>
        </w:tc>
        <w:tc>
          <w:tcPr>
            <w:tcW w:w="1843" w:type="dxa"/>
          </w:tcPr>
          <w:p w14:paraId="0E759E50" w14:textId="2DE85785" w:rsidR="00F01F73" w:rsidDel="00520C32" w:rsidRDefault="00F01F73" w:rsidP="00F01F73">
            <w:pPr>
              <w:rPr>
                <w:del w:id="358" w:author="Adam Jauregui" w:date="2019-10-24T18:28:00Z"/>
              </w:rPr>
            </w:pPr>
            <w:del w:id="359" w:author="Adam Jauregui" w:date="2019-10-24T18:28:00Z">
              <w:r w:rsidDel="00520C32">
                <w:delText>2.91 (1.96)</w:delText>
              </w:r>
            </w:del>
          </w:p>
        </w:tc>
        <w:tc>
          <w:tcPr>
            <w:tcW w:w="1798" w:type="dxa"/>
          </w:tcPr>
          <w:p w14:paraId="51471A6F" w14:textId="4ED75846" w:rsidR="00F01F73" w:rsidDel="00520C32" w:rsidRDefault="00F01F73" w:rsidP="00F01F73">
            <w:pPr>
              <w:rPr>
                <w:del w:id="360" w:author="Adam Jauregui" w:date="2019-10-24T18:28:00Z"/>
              </w:rPr>
            </w:pPr>
            <w:del w:id="361" w:author="Adam Jauregui" w:date="2019-10-24T18:28:00Z">
              <w:r w:rsidDel="00520C32">
                <w:delText>3.53 (1.29)</w:delText>
              </w:r>
            </w:del>
          </w:p>
        </w:tc>
      </w:tr>
      <w:tr w:rsidR="00F01F73" w:rsidDel="00520C32" w14:paraId="0BFD63E8" w14:textId="5AD27268" w:rsidTr="00F01F73">
        <w:trPr>
          <w:trHeight w:val="350"/>
          <w:del w:id="362" w:author="Adam Jauregui" w:date="2019-10-24T18:28:00Z"/>
        </w:trPr>
        <w:tc>
          <w:tcPr>
            <w:tcW w:w="2085" w:type="dxa"/>
          </w:tcPr>
          <w:p w14:paraId="0B8CA38B" w14:textId="26AD4DA6" w:rsidR="00F01F73" w:rsidDel="00520C32" w:rsidRDefault="00F01F73" w:rsidP="00F01F73">
            <w:pPr>
              <w:rPr>
                <w:del w:id="363" w:author="Adam Jauregui" w:date="2019-10-24T18:28:00Z"/>
              </w:rPr>
            </w:pPr>
            <w:del w:id="364" w:author="Adam Jauregui" w:date="2019-10-24T18:28:00Z">
              <w:r w:rsidDel="00520C32">
                <w:delText xml:space="preserve">   Northeast</w:delText>
              </w:r>
            </w:del>
          </w:p>
        </w:tc>
        <w:tc>
          <w:tcPr>
            <w:tcW w:w="1849" w:type="dxa"/>
          </w:tcPr>
          <w:p w14:paraId="2D6AC6D7" w14:textId="51A702A2" w:rsidR="00F01F73" w:rsidDel="00520C32" w:rsidRDefault="00F01F73" w:rsidP="00F01F73">
            <w:pPr>
              <w:rPr>
                <w:del w:id="365" w:author="Adam Jauregui" w:date="2019-10-24T18:28:00Z"/>
              </w:rPr>
            </w:pPr>
            <w:del w:id="366" w:author="Adam Jauregui" w:date="2019-10-24T18:28:00Z">
              <w:r w:rsidDel="00520C32">
                <w:delText>3.86 (1.23)</w:delText>
              </w:r>
            </w:del>
          </w:p>
        </w:tc>
        <w:tc>
          <w:tcPr>
            <w:tcW w:w="1843" w:type="dxa"/>
          </w:tcPr>
          <w:p w14:paraId="745AFA8C" w14:textId="62F2B378" w:rsidR="00F01F73" w:rsidDel="00520C32" w:rsidRDefault="00F01F73" w:rsidP="00F01F73">
            <w:pPr>
              <w:rPr>
                <w:del w:id="367" w:author="Adam Jauregui" w:date="2019-10-24T18:28:00Z"/>
              </w:rPr>
            </w:pPr>
            <w:del w:id="368" w:author="Adam Jauregui" w:date="2019-10-24T18:28:00Z">
              <w:r w:rsidDel="00520C32">
                <w:delText>3.02 (2.16)</w:delText>
              </w:r>
            </w:del>
          </w:p>
        </w:tc>
        <w:tc>
          <w:tcPr>
            <w:tcW w:w="1798" w:type="dxa"/>
          </w:tcPr>
          <w:p w14:paraId="614AC1E5" w14:textId="76594C56" w:rsidR="00F01F73" w:rsidDel="00520C32" w:rsidRDefault="00F01F73" w:rsidP="00F01F73">
            <w:pPr>
              <w:rPr>
                <w:del w:id="369" w:author="Adam Jauregui" w:date="2019-10-24T18:28:00Z"/>
              </w:rPr>
            </w:pPr>
            <w:del w:id="370" w:author="Adam Jauregui" w:date="2019-10-24T18:28:00Z">
              <w:r w:rsidDel="00520C32">
                <w:delText>3.54 (1.28)</w:delText>
              </w:r>
            </w:del>
          </w:p>
        </w:tc>
      </w:tr>
      <w:tr w:rsidR="00F01F73" w:rsidDel="00520C32" w14:paraId="29C6BDAF" w14:textId="2CF02A6B" w:rsidTr="00F01F73">
        <w:trPr>
          <w:trHeight w:val="350"/>
          <w:del w:id="371" w:author="Adam Jauregui" w:date="2019-10-24T18:28:00Z"/>
        </w:trPr>
        <w:tc>
          <w:tcPr>
            <w:tcW w:w="2085" w:type="dxa"/>
          </w:tcPr>
          <w:p w14:paraId="12EE7C79" w14:textId="6966AE46" w:rsidR="00F01F73" w:rsidDel="00520C32" w:rsidRDefault="00F01F73" w:rsidP="00F01F73">
            <w:pPr>
              <w:rPr>
                <w:del w:id="372" w:author="Adam Jauregui" w:date="2019-10-24T18:28:00Z"/>
              </w:rPr>
            </w:pPr>
            <w:del w:id="373" w:author="Adam Jauregui" w:date="2019-10-24T18:28:00Z">
              <w:r w:rsidDel="00520C32">
                <w:delText xml:space="preserve">   South</w:delText>
              </w:r>
            </w:del>
          </w:p>
        </w:tc>
        <w:tc>
          <w:tcPr>
            <w:tcW w:w="1849" w:type="dxa"/>
          </w:tcPr>
          <w:p w14:paraId="6229E27B" w14:textId="50AF26C4" w:rsidR="00F01F73" w:rsidDel="00520C32" w:rsidRDefault="00F01F73" w:rsidP="00F01F73">
            <w:pPr>
              <w:rPr>
                <w:del w:id="374" w:author="Adam Jauregui" w:date="2019-10-24T18:28:00Z"/>
              </w:rPr>
            </w:pPr>
            <w:del w:id="375" w:author="Adam Jauregui" w:date="2019-10-24T18:28:00Z">
              <w:r w:rsidDel="00520C32">
                <w:delText>3.66 (1.37)</w:delText>
              </w:r>
            </w:del>
          </w:p>
        </w:tc>
        <w:tc>
          <w:tcPr>
            <w:tcW w:w="1843" w:type="dxa"/>
          </w:tcPr>
          <w:p w14:paraId="7BE26F2F" w14:textId="4073C269" w:rsidR="00F01F73" w:rsidDel="00520C32" w:rsidRDefault="00F01F73" w:rsidP="00F01F73">
            <w:pPr>
              <w:rPr>
                <w:del w:id="376" w:author="Adam Jauregui" w:date="2019-10-24T18:28:00Z"/>
              </w:rPr>
            </w:pPr>
            <w:del w:id="377" w:author="Adam Jauregui" w:date="2019-10-24T18:28:00Z">
              <w:r w:rsidDel="00520C32">
                <w:delText>2.95 (2.08)</w:delText>
              </w:r>
            </w:del>
          </w:p>
        </w:tc>
        <w:tc>
          <w:tcPr>
            <w:tcW w:w="1798" w:type="dxa"/>
          </w:tcPr>
          <w:p w14:paraId="38D04A7F" w14:textId="0082973A" w:rsidR="00F01F73" w:rsidDel="00520C32" w:rsidRDefault="00F01F73" w:rsidP="00F01F73">
            <w:pPr>
              <w:rPr>
                <w:del w:id="378" w:author="Adam Jauregui" w:date="2019-10-24T18:28:00Z"/>
              </w:rPr>
            </w:pPr>
            <w:del w:id="379" w:author="Adam Jauregui" w:date="2019-10-24T18:28:00Z">
              <w:r w:rsidDel="00520C32">
                <w:delText>3.48 (1.31)</w:delText>
              </w:r>
            </w:del>
          </w:p>
        </w:tc>
      </w:tr>
      <w:tr w:rsidR="00F01F73" w:rsidDel="00520C32" w14:paraId="6EA9074E" w14:textId="1A43D95A" w:rsidTr="00F01F73">
        <w:trPr>
          <w:trHeight w:val="350"/>
          <w:del w:id="380" w:author="Adam Jauregui" w:date="2019-10-24T18:28:00Z"/>
        </w:trPr>
        <w:tc>
          <w:tcPr>
            <w:tcW w:w="2085" w:type="dxa"/>
          </w:tcPr>
          <w:p w14:paraId="4867AA5B" w14:textId="29443422" w:rsidR="00F01F73" w:rsidDel="00520C32" w:rsidRDefault="00F01F73" w:rsidP="00F01F73">
            <w:pPr>
              <w:rPr>
                <w:del w:id="381" w:author="Adam Jauregui" w:date="2019-10-24T18:28:00Z"/>
              </w:rPr>
            </w:pPr>
            <w:del w:id="382" w:author="Adam Jauregui" w:date="2019-10-24T18:28:00Z">
              <w:r w:rsidDel="00520C32">
                <w:delText xml:space="preserve">   West</w:delText>
              </w:r>
            </w:del>
          </w:p>
        </w:tc>
        <w:tc>
          <w:tcPr>
            <w:tcW w:w="1849" w:type="dxa"/>
          </w:tcPr>
          <w:p w14:paraId="4BFF3F59" w14:textId="2394C428" w:rsidR="00F01F73" w:rsidDel="00520C32" w:rsidRDefault="00F01F73" w:rsidP="00F01F73">
            <w:pPr>
              <w:rPr>
                <w:del w:id="383" w:author="Adam Jauregui" w:date="2019-10-24T18:28:00Z"/>
              </w:rPr>
            </w:pPr>
            <w:del w:id="384" w:author="Adam Jauregui" w:date="2019-10-24T18:28:00Z">
              <w:r w:rsidDel="00520C32">
                <w:delText>3.67 (1.45)</w:delText>
              </w:r>
            </w:del>
          </w:p>
        </w:tc>
        <w:tc>
          <w:tcPr>
            <w:tcW w:w="1843" w:type="dxa"/>
          </w:tcPr>
          <w:p w14:paraId="1A2E0E74" w14:textId="3B3DE470" w:rsidR="00F01F73" w:rsidDel="00520C32" w:rsidRDefault="00F01F73" w:rsidP="00F01F73">
            <w:pPr>
              <w:rPr>
                <w:del w:id="385" w:author="Adam Jauregui" w:date="2019-10-24T18:28:00Z"/>
              </w:rPr>
            </w:pPr>
            <w:del w:id="386" w:author="Adam Jauregui" w:date="2019-10-24T18:28:00Z">
              <w:r w:rsidDel="00520C32">
                <w:delText>3.3 (2.13)</w:delText>
              </w:r>
            </w:del>
          </w:p>
        </w:tc>
        <w:tc>
          <w:tcPr>
            <w:tcW w:w="1798" w:type="dxa"/>
          </w:tcPr>
          <w:p w14:paraId="73ED38CD" w14:textId="2AAF184C" w:rsidR="00F01F73" w:rsidDel="00520C32" w:rsidRDefault="00F01F73" w:rsidP="00F01F73">
            <w:pPr>
              <w:rPr>
                <w:del w:id="387" w:author="Adam Jauregui" w:date="2019-10-24T18:28:00Z"/>
              </w:rPr>
            </w:pPr>
            <w:del w:id="388" w:author="Adam Jauregui" w:date="2019-10-24T18:28:00Z">
              <w:r w:rsidDel="00520C32">
                <w:delText>3.6 (1.27)</w:delText>
              </w:r>
            </w:del>
          </w:p>
        </w:tc>
      </w:tr>
      <w:tr w:rsidR="00F01F73" w:rsidDel="00520C32" w14:paraId="7154C4CC" w14:textId="626862EE" w:rsidTr="00F01F73">
        <w:trPr>
          <w:trHeight w:val="350"/>
          <w:del w:id="389" w:author="Adam Jauregui" w:date="2019-10-24T18:28:00Z"/>
        </w:trPr>
        <w:tc>
          <w:tcPr>
            <w:tcW w:w="2085" w:type="dxa"/>
          </w:tcPr>
          <w:p w14:paraId="658A3ED5" w14:textId="37F61EF2" w:rsidR="00F01F73" w:rsidDel="00520C32" w:rsidRDefault="00F01F73" w:rsidP="00F01F73">
            <w:pPr>
              <w:rPr>
                <w:del w:id="390" w:author="Adam Jauregui" w:date="2019-10-24T18:28:00Z"/>
              </w:rPr>
            </w:pPr>
          </w:p>
        </w:tc>
        <w:tc>
          <w:tcPr>
            <w:tcW w:w="1849" w:type="dxa"/>
          </w:tcPr>
          <w:p w14:paraId="03996931" w14:textId="4E4262CF" w:rsidR="00F01F73" w:rsidDel="00520C32" w:rsidRDefault="00F01F73" w:rsidP="00F01F73">
            <w:pPr>
              <w:rPr>
                <w:del w:id="391" w:author="Adam Jauregui" w:date="2019-10-24T18:28:00Z"/>
              </w:rPr>
            </w:pPr>
            <w:del w:id="392" w:author="Adam Jauregui" w:date="2019-10-24T18:28:00Z">
              <w:r w:rsidDel="00520C32">
                <w:delText>(p = .78)</w:delText>
              </w:r>
            </w:del>
          </w:p>
        </w:tc>
        <w:tc>
          <w:tcPr>
            <w:tcW w:w="1843" w:type="dxa"/>
          </w:tcPr>
          <w:p w14:paraId="2F654149" w14:textId="0FE7826E" w:rsidR="00F01F73" w:rsidDel="00520C32" w:rsidRDefault="00F01F73" w:rsidP="00F01F73">
            <w:pPr>
              <w:rPr>
                <w:del w:id="393" w:author="Adam Jauregui" w:date="2019-10-24T18:28:00Z"/>
              </w:rPr>
            </w:pPr>
            <w:del w:id="394" w:author="Adam Jauregui" w:date="2019-10-24T18:28:00Z">
              <w:r w:rsidDel="00520C32">
                <w:delText>(p = .76)</w:delText>
              </w:r>
            </w:del>
          </w:p>
        </w:tc>
        <w:tc>
          <w:tcPr>
            <w:tcW w:w="1798" w:type="dxa"/>
          </w:tcPr>
          <w:p w14:paraId="5A86681B" w14:textId="2E17CEE1" w:rsidR="00F01F73" w:rsidDel="00520C32" w:rsidRDefault="00F01F73" w:rsidP="00F01F73">
            <w:pPr>
              <w:rPr>
                <w:del w:id="395" w:author="Adam Jauregui" w:date="2019-10-24T18:28:00Z"/>
              </w:rPr>
            </w:pPr>
            <w:del w:id="396" w:author="Adam Jauregui" w:date="2019-10-24T18:28:00Z">
              <w:r w:rsidDel="00520C32">
                <w:delText>(p = .96)</w:delText>
              </w:r>
            </w:del>
          </w:p>
        </w:tc>
      </w:tr>
    </w:tbl>
    <w:p w14:paraId="5C0EC303" w14:textId="77777777" w:rsidR="004C4506" w:rsidRDefault="004C4506"/>
    <w:sectPr w:rsidR="004C4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Lee Sanders" w:date="2019-10-23T10:16:00Z" w:initials="LS">
    <w:p w14:paraId="0BD5B1FB" w14:textId="77777777" w:rsidR="006F76F2" w:rsidRDefault="006F76F2">
      <w:pPr>
        <w:pStyle w:val="CommentText"/>
      </w:pPr>
      <w:r>
        <w:rPr>
          <w:rStyle w:val="CommentReference"/>
        </w:rPr>
        <w:annotationRef/>
      </w:r>
      <w:r>
        <w:t>Please add</w:t>
      </w:r>
    </w:p>
  </w:comment>
  <w:comment w:id="2" w:author="Adam Jauregui" w:date="2019-10-24T18:24:00Z" w:initials="AJ">
    <w:p w14:paraId="1C226E4E" w14:textId="09665867" w:rsidR="006F76F2" w:rsidRDefault="006F76F2">
      <w:pPr>
        <w:pStyle w:val="CommentText"/>
      </w:pPr>
      <w:r>
        <w:rPr>
          <w:rStyle w:val="CommentReference"/>
        </w:rPr>
        <w:annotationRef/>
      </w:r>
      <w:r>
        <w:t>By age group? Otherwise, it’s just the overall mean by the scale.</w:t>
      </w:r>
    </w:p>
  </w:comment>
  <w:comment w:id="20" w:author="Lee Sanders" w:date="2019-10-23T10:16:00Z" w:initials="LS">
    <w:p w14:paraId="2019A48E" w14:textId="77777777" w:rsidR="006F76F2" w:rsidRDefault="006F76F2">
      <w:pPr>
        <w:pStyle w:val="CommentText"/>
      </w:pPr>
      <w:r>
        <w:rPr>
          <w:rStyle w:val="CommentReference"/>
        </w:rPr>
        <w:annotationRef/>
      </w:r>
      <w:r>
        <w:t>Please add</w:t>
      </w:r>
    </w:p>
  </w:comment>
  <w:comment w:id="23" w:author="Lee Sanders" w:date="2019-10-23T10:16:00Z" w:initials="LS">
    <w:p w14:paraId="6B53A349" w14:textId="77777777" w:rsidR="006F76F2" w:rsidRDefault="006F76F2" w:rsidP="008515C5">
      <w:pPr>
        <w:pStyle w:val="CommentText"/>
      </w:pPr>
      <w:r>
        <w:rPr>
          <w:rStyle w:val="CommentReference"/>
        </w:rPr>
        <w:annotationRef/>
      </w:r>
      <w:r>
        <w:t>Please add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BD5B1FB" w15:done="0"/>
  <w15:commentEx w15:paraId="1C226E4E" w15:paraIdParent="0BD5B1FB" w15:done="0"/>
  <w15:commentEx w15:paraId="2019A48E" w15:done="0"/>
  <w15:commentEx w15:paraId="6B53A34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D5B1FB" w16cid:durableId="215AA707"/>
  <w16cid:commentId w16cid:paraId="2019A48E" w16cid:durableId="215AA71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am Jauregui">
    <w15:presenceInfo w15:providerId="AD" w15:userId="S-1-5-21-2000478354-1844237615-1801674531-565374"/>
  </w15:person>
  <w15:person w15:author="Lee Sanders">
    <w15:presenceInfo w15:providerId="AD" w15:userId="S::lsanders@stanford.edu::e431b3ef-ae29-4b3e-a837-89cebe7285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261"/>
    <w:rsid w:val="000967A3"/>
    <w:rsid w:val="000C3B70"/>
    <w:rsid w:val="000C5108"/>
    <w:rsid w:val="00101C3A"/>
    <w:rsid w:val="00104733"/>
    <w:rsid w:val="00182095"/>
    <w:rsid w:val="00210A8B"/>
    <w:rsid w:val="00264711"/>
    <w:rsid w:val="00342909"/>
    <w:rsid w:val="00433EEB"/>
    <w:rsid w:val="004516CD"/>
    <w:rsid w:val="00451FA6"/>
    <w:rsid w:val="0045671C"/>
    <w:rsid w:val="004A67C3"/>
    <w:rsid w:val="004C4506"/>
    <w:rsid w:val="004D6862"/>
    <w:rsid w:val="00520C32"/>
    <w:rsid w:val="005911D6"/>
    <w:rsid w:val="00656C61"/>
    <w:rsid w:val="00662485"/>
    <w:rsid w:val="006824C0"/>
    <w:rsid w:val="006F76F2"/>
    <w:rsid w:val="00711B4D"/>
    <w:rsid w:val="00730B76"/>
    <w:rsid w:val="007338AC"/>
    <w:rsid w:val="00777F4B"/>
    <w:rsid w:val="008515C5"/>
    <w:rsid w:val="00877DAC"/>
    <w:rsid w:val="00892CB5"/>
    <w:rsid w:val="008A65AF"/>
    <w:rsid w:val="008D0A36"/>
    <w:rsid w:val="00966E26"/>
    <w:rsid w:val="00975AF4"/>
    <w:rsid w:val="00993CB6"/>
    <w:rsid w:val="00997A46"/>
    <w:rsid w:val="009C584E"/>
    <w:rsid w:val="00A568C6"/>
    <w:rsid w:val="00A64778"/>
    <w:rsid w:val="00B81EE4"/>
    <w:rsid w:val="00BA0F0F"/>
    <w:rsid w:val="00BE1699"/>
    <w:rsid w:val="00C633DD"/>
    <w:rsid w:val="00C67483"/>
    <w:rsid w:val="00CF3C2F"/>
    <w:rsid w:val="00D23EC9"/>
    <w:rsid w:val="00DE4FE1"/>
    <w:rsid w:val="00E57559"/>
    <w:rsid w:val="00EA6215"/>
    <w:rsid w:val="00EB7261"/>
    <w:rsid w:val="00ED4A63"/>
    <w:rsid w:val="00EE0289"/>
    <w:rsid w:val="00F01F73"/>
    <w:rsid w:val="00F54582"/>
    <w:rsid w:val="00F8326C"/>
    <w:rsid w:val="00FB687D"/>
    <w:rsid w:val="00FE28AC"/>
    <w:rsid w:val="00FE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2A8F"/>
  <w15:chartTrackingRefBased/>
  <w15:docId w15:val="{0F6849FD-39DA-42C5-AF65-281E8F44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261"/>
    <w:pPr>
      <w:spacing w:after="20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B7261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EB7261"/>
    <w:rPr>
      <w:sz w:val="24"/>
      <w:szCs w:val="24"/>
    </w:rPr>
  </w:style>
  <w:style w:type="table" w:styleId="TableGrid">
    <w:name w:val="Table Grid"/>
    <w:basedOn w:val="TableNormal"/>
    <w:rsid w:val="00EB726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81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1E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1E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1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1E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EE4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EE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Jauregui</dc:creator>
  <cp:keywords/>
  <dc:description/>
  <cp:lastModifiedBy>Adam Jauregui</cp:lastModifiedBy>
  <cp:revision>5</cp:revision>
  <dcterms:created xsi:type="dcterms:W3CDTF">2019-10-28T23:32:00Z</dcterms:created>
  <dcterms:modified xsi:type="dcterms:W3CDTF">2019-11-07T02:04:00Z</dcterms:modified>
</cp:coreProperties>
</file>